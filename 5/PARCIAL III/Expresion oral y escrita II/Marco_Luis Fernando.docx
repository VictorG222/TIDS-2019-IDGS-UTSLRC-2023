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412F5" w14:textId="77777777" w:rsidR="000C06D2" w:rsidRPr="004516EE" w:rsidRDefault="000C06D2" w:rsidP="000C06D2">
      <w:pPr>
        <w:spacing w:line="240" w:lineRule="auto"/>
        <w:jc w:val="both"/>
        <w:rPr>
          <w:rFonts w:ascii="Arial" w:hAnsi="Arial" w:cs="Arial"/>
          <w:b/>
          <w:bCs/>
          <w:sz w:val="24"/>
          <w:szCs w:val="24"/>
          <w:lang w:val="es-US"/>
        </w:rPr>
      </w:pPr>
      <w:r w:rsidRPr="004516EE">
        <w:rPr>
          <w:rFonts w:ascii="Arial" w:hAnsi="Arial" w:cs="Arial"/>
          <w:b/>
          <w:bCs/>
          <w:sz w:val="24"/>
          <w:szCs w:val="24"/>
          <w:lang w:val="es-US"/>
        </w:rPr>
        <w:t>Banco</w:t>
      </w:r>
    </w:p>
    <w:p w14:paraId="58F815F9" w14:textId="77777777" w:rsidR="000C06D2" w:rsidRDefault="000C06D2" w:rsidP="006279D7">
      <w:pPr>
        <w:spacing w:line="360" w:lineRule="auto"/>
        <w:jc w:val="both"/>
        <w:rPr>
          <w:rFonts w:ascii="Arial" w:hAnsi="Arial" w:cs="Arial"/>
          <w:sz w:val="24"/>
          <w:szCs w:val="24"/>
        </w:rPr>
      </w:pPr>
      <w:r>
        <w:rPr>
          <w:rFonts w:ascii="Arial" w:hAnsi="Arial" w:cs="Arial"/>
          <w:sz w:val="24"/>
          <w:szCs w:val="24"/>
        </w:rPr>
        <w:t xml:space="preserve">Luego de la creación del dinero entidades como los bancos fueron creados con el fin de proteger, recibir, gestionar y prestar dinero. </w:t>
      </w:r>
    </w:p>
    <w:p w14:paraId="406FCA8C" w14:textId="4E8DCF8E" w:rsidR="000C06D2" w:rsidRDefault="000C06D2" w:rsidP="000C06D2">
      <w:pPr>
        <w:spacing w:line="360" w:lineRule="auto"/>
        <w:jc w:val="both"/>
        <w:rPr>
          <w:rFonts w:ascii="Arial" w:hAnsi="Arial" w:cs="Arial"/>
          <w:sz w:val="24"/>
          <w:szCs w:val="24"/>
        </w:rPr>
      </w:pPr>
      <w:r w:rsidRPr="007C35B4">
        <w:rPr>
          <w:rFonts w:ascii="Arial" w:hAnsi="Arial" w:cs="Arial"/>
          <w:sz w:val="24"/>
          <w:szCs w:val="24"/>
        </w:rPr>
        <w:t>Dewatripont y Tirole (1994)</w:t>
      </w:r>
      <w:r>
        <w:rPr>
          <w:rFonts w:ascii="Arial" w:hAnsi="Arial" w:cs="Arial"/>
          <w:sz w:val="24"/>
          <w:szCs w:val="24"/>
        </w:rPr>
        <w:t>,</w:t>
      </w:r>
      <w:r w:rsidRPr="007C35B4">
        <w:rPr>
          <w:rFonts w:ascii="Arial" w:hAnsi="Arial" w:cs="Arial"/>
          <w:sz w:val="24"/>
          <w:szCs w:val="24"/>
        </w:rPr>
        <w:t xml:space="preserve"> definen a los bancos como unos intermediarios financieros que participan en el sistema de pagos y financian a los</w:t>
      </w:r>
      <w:r>
        <w:rPr>
          <w:rFonts w:ascii="Arial" w:hAnsi="Arial" w:cs="Arial"/>
          <w:sz w:val="24"/>
          <w:szCs w:val="24"/>
        </w:rPr>
        <w:t xml:space="preserve"> </w:t>
      </w:r>
      <w:r w:rsidRPr="007C35B4">
        <w:rPr>
          <w:rFonts w:ascii="Arial" w:hAnsi="Arial" w:cs="Arial"/>
          <w:sz w:val="24"/>
          <w:szCs w:val="24"/>
        </w:rPr>
        <w:t>agentes económicos con déficit de fondos propios (típicamente el sector público, empresas no financieras y algunas economías domésticas) con los</w:t>
      </w:r>
      <w:r>
        <w:rPr>
          <w:rFonts w:ascii="Arial" w:hAnsi="Arial" w:cs="Arial"/>
          <w:sz w:val="24"/>
          <w:szCs w:val="24"/>
        </w:rPr>
        <w:t xml:space="preserve"> </w:t>
      </w:r>
      <w:r w:rsidRPr="007C35B4">
        <w:rPr>
          <w:rFonts w:ascii="Arial" w:hAnsi="Arial" w:cs="Arial"/>
          <w:sz w:val="24"/>
          <w:szCs w:val="24"/>
        </w:rPr>
        <w:t>excedentes financieros de otros (economías</w:t>
      </w:r>
      <w:r>
        <w:rPr>
          <w:rFonts w:ascii="Arial" w:hAnsi="Arial" w:cs="Arial"/>
          <w:sz w:val="24"/>
          <w:szCs w:val="24"/>
        </w:rPr>
        <w:t xml:space="preserve"> </w:t>
      </w:r>
      <w:r w:rsidRPr="007C35B4">
        <w:rPr>
          <w:rFonts w:ascii="Arial" w:hAnsi="Arial" w:cs="Arial"/>
          <w:sz w:val="24"/>
          <w:szCs w:val="24"/>
        </w:rPr>
        <w:t>domésticas).</w:t>
      </w:r>
    </w:p>
    <w:p w14:paraId="1BBA3594" w14:textId="77777777" w:rsidR="000C06D2" w:rsidRPr="005E3B27" w:rsidRDefault="000C06D2" w:rsidP="000C06D2">
      <w:pPr>
        <w:spacing w:line="360" w:lineRule="auto"/>
        <w:jc w:val="both"/>
        <w:rPr>
          <w:rFonts w:ascii="Arial" w:hAnsi="Arial" w:cs="Arial"/>
          <w:sz w:val="24"/>
          <w:szCs w:val="24"/>
          <w:lang w:val="es-US"/>
        </w:rPr>
      </w:pPr>
      <w:r w:rsidRPr="005E3B27">
        <w:rPr>
          <w:rFonts w:ascii="Arial" w:hAnsi="Arial" w:cs="Arial"/>
          <w:sz w:val="24"/>
          <w:szCs w:val="24"/>
          <w:lang w:val="es-US"/>
        </w:rPr>
        <w:t>No obstante, según estos autores, lo</w:t>
      </w:r>
      <w:r>
        <w:rPr>
          <w:rFonts w:ascii="Arial" w:hAnsi="Arial" w:cs="Arial"/>
          <w:sz w:val="24"/>
          <w:szCs w:val="24"/>
          <w:lang w:val="es-US"/>
        </w:rPr>
        <w:t xml:space="preserve"> </w:t>
      </w:r>
      <w:r w:rsidRPr="005E3B27">
        <w:rPr>
          <w:rFonts w:ascii="Arial" w:hAnsi="Arial" w:cs="Arial"/>
          <w:sz w:val="24"/>
          <w:szCs w:val="24"/>
          <w:lang w:val="es-US"/>
        </w:rPr>
        <w:t>que caracteriza a los bancos en este proceso de</w:t>
      </w:r>
      <w:r>
        <w:rPr>
          <w:rFonts w:ascii="Arial" w:hAnsi="Arial" w:cs="Arial"/>
          <w:sz w:val="24"/>
          <w:szCs w:val="24"/>
          <w:lang w:val="es-US"/>
        </w:rPr>
        <w:t xml:space="preserve"> </w:t>
      </w:r>
      <w:r w:rsidRPr="005E3B27">
        <w:rPr>
          <w:rFonts w:ascii="Arial" w:hAnsi="Arial" w:cs="Arial"/>
          <w:sz w:val="24"/>
          <w:szCs w:val="24"/>
          <w:lang w:val="es-US"/>
        </w:rPr>
        <w:t>intermediación, distinguiéndolos de otros intermediarios financieros, es que gran parte de sus pasivos son dinero (depósitos), siendo esta propiedad</w:t>
      </w:r>
      <w:r>
        <w:rPr>
          <w:rFonts w:ascii="Arial" w:hAnsi="Arial" w:cs="Arial"/>
          <w:sz w:val="24"/>
          <w:szCs w:val="24"/>
          <w:lang w:val="es-US"/>
        </w:rPr>
        <w:t xml:space="preserve"> </w:t>
      </w:r>
      <w:r w:rsidRPr="005E3B27">
        <w:rPr>
          <w:rFonts w:ascii="Arial" w:hAnsi="Arial" w:cs="Arial"/>
          <w:sz w:val="24"/>
          <w:szCs w:val="24"/>
          <w:lang w:val="es-US"/>
        </w:rPr>
        <w:t>de los pasivos bancarios la que otorga un valor</w:t>
      </w:r>
      <w:r>
        <w:rPr>
          <w:rFonts w:ascii="Arial" w:hAnsi="Arial" w:cs="Arial"/>
          <w:sz w:val="24"/>
          <w:szCs w:val="24"/>
          <w:lang w:val="es-US"/>
        </w:rPr>
        <w:t xml:space="preserve"> </w:t>
      </w:r>
      <w:r w:rsidRPr="005E3B27">
        <w:rPr>
          <w:rFonts w:ascii="Arial" w:hAnsi="Arial" w:cs="Arial"/>
          <w:sz w:val="24"/>
          <w:szCs w:val="24"/>
          <w:lang w:val="es-US"/>
        </w:rPr>
        <w:t>especial al endeudamiento de estas entidades</w:t>
      </w:r>
    </w:p>
    <w:p w14:paraId="51A624A3" w14:textId="77777777" w:rsidR="000C06D2" w:rsidRPr="005E3B27" w:rsidRDefault="000C06D2" w:rsidP="000C06D2">
      <w:pPr>
        <w:spacing w:line="360" w:lineRule="auto"/>
        <w:jc w:val="both"/>
        <w:rPr>
          <w:rFonts w:ascii="Arial" w:hAnsi="Arial" w:cs="Arial"/>
          <w:b/>
          <w:bCs/>
          <w:sz w:val="24"/>
          <w:szCs w:val="24"/>
        </w:rPr>
      </w:pPr>
      <w:r>
        <w:rPr>
          <w:rFonts w:ascii="Arial" w:hAnsi="Arial" w:cs="Arial"/>
          <w:b/>
          <w:bCs/>
          <w:sz w:val="24"/>
          <w:szCs w:val="24"/>
        </w:rPr>
        <w:t>Seguridad bancaria</w:t>
      </w:r>
    </w:p>
    <w:p w14:paraId="6DD8720E" w14:textId="49A847EF" w:rsidR="000C06D2" w:rsidRDefault="000C06D2" w:rsidP="008F0813">
      <w:pPr>
        <w:spacing w:line="360" w:lineRule="auto"/>
        <w:jc w:val="both"/>
        <w:rPr>
          <w:rFonts w:ascii="Arial" w:hAnsi="Arial" w:cs="Arial"/>
          <w:sz w:val="24"/>
          <w:szCs w:val="24"/>
        </w:rPr>
      </w:pPr>
      <w:r>
        <w:rPr>
          <w:rFonts w:ascii="Arial" w:hAnsi="Arial" w:cs="Arial"/>
          <w:sz w:val="24"/>
          <w:szCs w:val="24"/>
        </w:rPr>
        <w:t xml:space="preserve">Por otro lado, </w:t>
      </w:r>
      <w:r w:rsidRPr="00674144">
        <w:rPr>
          <w:rFonts w:ascii="Arial" w:hAnsi="Arial" w:cs="Arial"/>
          <w:sz w:val="24"/>
          <w:szCs w:val="24"/>
        </w:rPr>
        <w:t>Garibaldi</w:t>
      </w:r>
      <w:r>
        <w:rPr>
          <w:rFonts w:ascii="Arial" w:hAnsi="Arial" w:cs="Arial"/>
          <w:sz w:val="24"/>
          <w:szCs w:val="24"/>
        </w:rPr>
        <w:t xml:space="preserve"> (2006), expone </w:t>
      </w:r>
      <w:r w:rsidR="004D281E">
        <w:rPr>
          <w:rFonts w:ascii="Arial" w:hAnsi="Arial" w:cs="Arial"/>
          <w:sz w:val="24"/>
          <w:szCs w:val="24"/>
        </w:rPr>
        <w:t xml:space="preserve">que </w:t>
      </w:r>
      <w:r>
        <w:rPr>
          <w:rFonts w:ascii="Arial" w:hAnsi="Arial" w:cs="Arial"/>
          <w:sz w:val="24"/>
          <w:szCs w:val="24"/>
        </w:rPr>
        <w:t xml:space="preserve">el </w:t>
      </w:r>
      <w:r w:rsidRPr="006279D7">
        <w:rPr>
          <w:rFonts w:ascii="Arial" w:hAnsi="Arial" w:cs="Arial"/>
          <w:sz w:val="24"/>
          <w:szCs w:val="24"/>
        </w:rPr>
        <w:t>t</w:t>
      </w:r>
      <w:r w:rsidR="006279D7" w:rsidRPr="006279D7">
        <w:rPr>
          <w:rFonts w:ascii="Arial" w:hAnsi="Arial" w:cs="Arial"/>
          <w:sz w:val="24"/>
          <w:szCs w:val="24"/>
        </w:rPr>
        <w:t>é</w:t>
      </w:r>
      <w:r w:rsidRPr="006279D7">
        <w:rPr>
          <w:rFonts w:ascii="Arial" w:hAnsi="Arial" w:cs="Arial"/>
          <w:sz w:val="24"/>
          <w:szCs w:val="24"/>
        </w:rPr>
        <w:t>rmino</w:t>
      </w:r>
      <w:r>
        <w:rPr>
          <w:rFonts w:ascii="Arial" w:hAnsi="Arial" w:cs="Arial"/>
          <w:sz w:val="24"/>
          <w:szCs w:val="24"/>
        </w:rPr>
        <w:t xml:space="preserve"> seguridad procede de las palabras latinas </w:t>
      </w:r>
      <w:r w:rsidRPr="00746701">
        <w:rPr>
          <w:rFonts w:ascii="Arial" w:hAnsi="Arial" w:cs="Arial"/>
          <w:sz w:val="24"/>
          <w:szCs w:val="24"/>
        </w:rPr>
        <w:t>“</w:t>
      </w:r>
      <w:r w:rsidRPr="00746701">
        <w:rPr>
          <w:rFonts w:ascii="Arial" w:hAnsi="Arial" w:cs="Arial"/>
          <w:i/>
          <w:iCs/>
          <w:sz w:val="24"/>
          <w:szCs w:val="24"/>
        </w:rPr>
        <w:t>securitas</w:t>
      </w:r>
      <w:r w:rsidRPr="00746701">
        <w:rPr>
          <w:rFonts w:ascii="Arial" w:hAnsi="Arial" w:cs="Arial"/>
          <w:sz w:val="24"/>
          <w:szCs w:val="24"/>
        </w:rPr>
        <w:t>” o “</w:t>
      </w:r>
      <w:r w:rsidRPr="00746701">
        <w:rPr>
          <w:rFonts w:ascii="Arial" w:hAnsi="Arial" w:cs="Arial"/>
          <w:i/>
          <w:iCs/>
          <w:sz w:val="24"/>
          <w:szCs w:val="24"/>
        </w:rPr>
        <w:t>securus</w:t>
      </w:r>
      <w:r w:rsidRPr="00746701">
        <w:rPr>
          <w:rFonts w:ascii="Arial" w:hAnsi="Arial" w:cs="Arial"/>
          <w:sz w:val="24"/>
          <w:szCs w:val="24"/>
        </w:rPr>
        <w:t xml:space="preserve">”, </w:t>
      </w:r>
      <w:r w:rsidR="004D281E">
        <w:rPr>
          <w:rFonts w:ascii="Arial" w:hAnsi="Arial" w:cs="Arial"/>
          <w:sz w:val="24"/>
          <w:szCs w:val="24"/>
        </w:rPr>
        <w:t>e</w:t>
      </w:r>
      <w:r w:rsidRPr="00746701">
        <w:rPr>
          <w:rFonts w:ascii="Arial" w:hAnsi="Arial" w:cs="Arial"/>
          <w:sz w:val="24"/>
          <w:szCs w:val="24"/>
        </w:rPr>
        <w:t>stas a su vez derivan de “</w:t>
      </w:r>
      <w:r w:rsidRPr="00746701">
        <w:rPr>
          <w:rFonts w:ascii="Arial" w:hAnsi="Arial" w:cs="Arial"/>
          <w:i/>
          <w:iCs/>
          <w:sz w:val="24"/>
          <w:szCs w:val="24"/>
        </w:rPr>
        <w:t>sine cura</w:t>
      </w:r>
      <w:r w:rsidRPr="00746701">
        <w:rPr>
          <w:rFonts w:ascii="Arial" w:hAnsi="Arial" w:cs="Arial"/>
          <w:sz w:val="24"/>
          <w:szCs w:val="24"/>
        </w:rPr>
        <w:t>” lo cual significa sin cuidado, sin</w:t>
      </w:r>
      <w:r>
        <w:rPr>
          <w:rFonts w:ascii="Arial" w:hAnsi="Arial" w:cs="Arial"/>
          <w:sz w:val="24"/>
          <w:szCs w:val="24"/>
        </w:rPr>
        <w:t xml:space="preserve"> </w:t>
      </w:r>
      <w:r w:rsidRPr="00746701">
        <w:rPr>
          <w:rFonts w:ascii="Arial" w:hAnsi="Arial" w:cs="Arial"/>
          <w:sz w:val="24"/>
          <w:szCs w:val="24"/>
        </w:rPr>
        <w:t>preocupaciones o sin problemas. Por lo tanto “seguridad” quiere decir libre de</w:t>
      </w:r>
      <w:r>
        <w:rPr>
          <w:rFonts w:ascii="Arial" w:hAnsi="Arial" w:cs="Arial"/>
          <w:sz w:val="24"/>
          <w:szCs w:val="24"/>
        </w:rPr>
        <w:t xml:space="preserve"> </w:t>
      </w:r>
      <w:r w:rsidRPr="00746701">
        <w:rPr>
          <w:rFonts w:ascii="Arial" w:hAnsi="Arial" w:cs="Arial"/>
          <w:sz w:val="24"/>
          <w:szCs w:val="24"/>
        </w:rPr>
        <w:t>preocupaciones, amenazas o problemas</w:t>
      </w:r>
      <w:r>
        <w:rPr>
          <w:rFonts w:ascii="Arial" w:hAnsi="Arial" w:cs="Arial"/>
          <w:sz w:val="24"/>
          <w:szCs w:val="24"/>
        </w:rPr>
        <w:t>.</w:t>
      </w:r>
    </w:p>
    <w:p w14:paraId="239C720F" w14:textId="77777777" w:rsidR="000C06D2" w:rsidRPr="00135177" w:rsidRDefault="000C06D2" w:rsidP="008F0813">
      <w:pPr>
        <w:spacing w:line="360" w:lineRule="auto"/>
        <w:jc w:val="both"/>
        <w:rPr>
          <w:rFonts w:ascii="Arial" w:hAnsi="Arial" w:cs="Arial"/>
          <w:sz w:val="24"/>
          <w:szCs w:val="24"/>
          <w:lang w:val="es-US"/>
        </w:rPr>
      </w:pPr>
      <w:r>
        <w:rPr>
          <w:rFonts w:ascii="Arial" w:hAnsi="Arial" w:cs="Arial"/>
          <w:sz w:val="24"/>
          <w:szCs w:val="24"/>
          <w:lang w:val="es-US"/>
        </w:rPr>
        <w:t>Por lo que según Rodriguez (2013), l</w:t>
      </w:r>
      <w:r w:rsidRPr="00135177">
        <w:rPr>
          <w:rFonts w:ascii="Arial" w:hAnsi="Arial" w:cs="Arial"/>
          <w:sz w:val="24"/>
          <w:szCs w:val="24"/>
          <w:lang w:val="es-US"/>
        </w:rPr>
        <w:t>a seguridad bancaria no sólo previene y reacciona frente a los delitos previstos, sino que se ocupa de las infracciones administrativas y conductas que provocan problemas en el control y buena marcha de las actividades de una Institución Bancaria</w:t>
      </w:r>
    </w:p>
    <w:p w14:paraId="43D05D60" w14:textId="06700BCF" w:rsidR="000C06D2" w:rsidRPr="008F0813" w:rsidRDefault="000C06D2" w:rsidP="000C06D2">
      <w:pPr>
        <w:spacing w:line="240" w:lineRule="auto"/>
        <w:ind w:left="720" w:right="720"/>
        <w:jc w:val="both"/>
        <w:rPr>
          <w:rFonts w:ascii="Arial" w:hAnsi="Arial" w:cs="Arial"/>
        </w:rPr>
      </w:pPr>
      <w:r w:rsidRPr="008F0813">
        <w:rPr>
          <w:rFonts w:ascii="Arial" w:hAnsi="Arial" w:cs="Arial"/>
        </w:rPr>
        <w:t xml:space="preserve">“La Seguridad Bancaria abarca una serie de seguridades entre las </w:t>
      </w:r>
      <w:r w:rsidR="00806572" w:rsidRPr="008F0813">
        <w:rPr>
          <w:rFonts w:ascii="Arial" w:hAnsi="Arial" w:cs="Arial"/>
          <w:sz w:val="24"/>
          <w:szCs w:val="24"/>
        </w:rPr>
        <w:t>qu</w:t>
      </w:r>
      <w:r w:rsidR="00806572" w:rsidRPr="00806572">
        <w:rPr>
          <w:rFonts w:ascii="Arial" w:hAnsi="Arial" w:cs="Arial"/>
          <w:sz w:val="24"/>
          <w:szCs w:val="24"/>
          <w:u w:val="single"/>
        </w:rPr>
        <w:t>e</w:t>
      </w:r>
      <w:r w:rsidRPr="008F0813">
        <w:rPr>
          <w:rFonts w:ascii="Arial" w:hAnsi="Arial" w:cs="Arial"/>
        </w:rPr>
        <w:t xml:space="preserve"> se encuentran: la Seguridad básica (cerramientos y elementos constructivos), los medios de protección física y mecánica (blindajes, cajas fuertes, cerraduras, cámaras acorazadas, etc.) y los medios de prevención y protección activa o electrónica (sistemas de detección, control, registro, etc</w:t>
      </w:r>
      <w:bookmarkStart w:id="0" w:name="_GoBack"/>
      <w:bookmarkEnd w:id="0"/>
      <w:r w:rsidRPr="008F0813">
        <w:rPr>
          <w:rFonts w:ascii="Arial" w:hAnsi="Arial" w:cs="Arial"/>
        </w:rPr>
        <w:t xml:space="preserve">.)”. </w:t>
      </w:r>
    </w:p>
    <w:p w14:paraId="04355E68" w14:textId="77777777" w:rsidR="00D55A37" w:rsidRDefault="00D55A37">
      <w:pPr>
        <w:rPr>
          <w:rFonts w:ascii="Arial" w:hAnsi="Arial" w:cs="Arial"/>
          <w:b/>
          <w:sz w:val="24"/>
          <w:szCs w:val="28"/>
        </w:rPr>
      </w:pPr>
      <w:r>
        <w:rPr>
          <w:rFonts w:ascii="Arial" w:hAnsi="Arial" w:cs="Arial"/>
          <w:b/>
          <w:sz w:val="24"/>
          <w:szCs w:val="28"/>
        </w:rPr>
        <w:br w:type="page"/>
      </w:r>
    </w:p>
    <w:p w14:paraId="0E73637F" w14:textId="77777777" w:rsidR="00726F11" w:rsidRDefault="00C769CE" w:rsidP="00982734">
      <w:pPr>
        <w:jc w:val="both"/>
        <w:rPr>
          <w:rFonts w:ascii="Arial" w:hAnsi="Arial" w:cs="Arial"/>
          <w:b/>
          <w:sz w:val="24"/>
          <w:szCs w:val="28"/>
        </w:rPr>
      </w:pPr>
      <w:r w:rsidRPr="00806572">
        <w:rPr>
          <w:rFonts w:ascii="Arial" w:hAnsi="Arial" w:cs="Arial"/>
          <w:b/>
          <w:sz w:val="24"/>
          <w:szCs w:val="28"/>
        </w:rPr>
        <w:lastRenderedPageBreak/>
        <w:t>Bóveda</w:t>
      </w:r>
    </w:p>
    <w:p w14:paraId="7BBCBCF3" w14:textId="58DE7820" w:rsidR="00982734" w:rsidRDefault="00A84DA9" w:rsidP="00466EFF">
      <w:pPr>
        <w:spacing w:line="360" w:lineRule="auto"/>
        <w:jc w:val="both"/>
        <w:rPr>
          <w:rFonts w:ascii="Arial" w:hAnsi="Arial" w:cs="Arial"/>
          <w:sz w:val="24"/>
          <w:szCs w:val="28"/>
        </w:rPr>
      </w:pPr>
      <w:r>
        <w:rPr>
          <w:rFonts w:ascii="Arial" w:hAnsi="Arial" w:cs="Arial"/>
          <w:sz w:val="24"/>
          <w:szCs w:val="24"/>
        </w:rPr>
        <w:t xml:space="preserve">De acuerdo con </w:t>
      </w:r>
      <w:r w:rsidR="00825EDC">
        <w:rPr>
          <w:rFonts w:ascii="Arial" w:hAnsi="Arial" w:cs="Arial"/>
          <w:sz w:val="24"/>
          <w:szCs w:val="24"/>
        </w:rPr>
        <w:t>Pérez y Gardey (2016</w:t>
      </w:r>
      <w:r w:rsidR="00825EDC" w:rsidRPr="00C769CE">
        <w:rPr>
          <w:rFonts w:ascii="Arial" w:hAnsi="Arial" w:cs="Arial"/>
          <w:sz w:val="24"/>
          <w:szCs w:val="24"/>
        </w:rPr>
        <w:t>)</w:t>
      </w:r>
      <w:r w:rsidR="005300FA">
        <w:rPr>
          <w:rFonts w:ascii="Arial" w:hAnsi="Arial" w:cs="Arial"/>
          <w:sz w:val="24"/>
          <w:szCs w:val="24"/>
        </w:rPr>
        <w:t>,</w:t>
      </w:r>
      <w:r>
        <w:rPr>
          <w:rFonts w:ascii="Arial" w:hAnsi="Arial" w:cs="Arial"/>
          <w:sz w:val="24"/>
          <w:szCs w:val="28"/>
        </w:rPr>
        <w:t xml:space="preserve"> </w:t>
      </w:r>
      <w:r w:rsidR="00825EDC">
        <w:rPr>
          <w:rFonts w:ascii="Arial" w:hAnsi="Arial" w:cs="Arial"/>
          <w:sz w:val="24"/>
          <w:szCs w:val="28"/>
        </w:rPr>
        <w:t>“</w:t>
      </w:r>
      <w:r>
        <w:rPr>
          <w:rFonts w:ascii="Arial" w:hAnsi="Arial" w:cs="Arial"/>
          <w:sz w:val="24"/>
          <w:szCs w:val="28"/>
        </w:rPr>
        <w:t>e</w:t>
      </w:r>
      <w:r w:rsidR="00825EDC" w:rsidRPr="00825EDC">
        <w:rPr>
          <w:rFonts w:ascii="Arial" w:hAnsi="Arial" w:cs="Arial"/>
          <w:sz w:val="24"/>
          <w:szCs w:val="28"/>
        </w:rPr>
        <w:t>n algunas regiones latinoamericanas, se conoce como bóveda al lugar donde se depositan elementos de valor, como dinero y joyas</w:t>
      </w:r>
      <w:r>
        <w:rPr>
          <w:rFonts w:ascii="Arial" w:hAnsi="Arial" w:cs="Arial"/>
          <w:sz w:val="24"/>
          <w:szCs w:val="28"/>
        </w:rPr>
        <w:t>”</w:t>
      </w:r>
      <w:r w:rsidR="005300FA">
        <w:rPr>
          <w:rFonts w:ascii="Arial" w:hAnsi="Arial" w:cs="Arial"/>
          <w:sz w:val="24"/>
          <w:szCs w:val="28"/>
        </w:rPr>
        <w:t>, e</w:t>
      </w:r>
      <w:r w:rsidR="00466EFF">
        <w:rPr>
          <w:rFonts w:ascii="Arial" w:hAnsi="Arial" w:cs="Arial"/>
          <w:sz w:val="24"/>
          <w:szCs w:val="28"/>
        </w:rPr>
        <w:t>sto para brindar una mayor seguridad a los clientes importantes del banco, haciéndoles saber que su dinero está asegurado en las manos correctas.</w:t>
      </w:r>
    </w:p>
    <w:p w14:paraId="12A9B0DD" w14:textId="77777777" w:rsidR="00982734" w:rsidRDefault="00D60470" w:rsidP="00334E36">
      <w:pPr>
        <w:ind w:left="709" w:right="476"/>
        <w:mirrorIndents/>
        <w:jc w:val="both"/>
        <w:rPr>
          <w:rFonts w:ascii="Arial" w:hAnsi="Arial" w:cs="Arial"/>
          <w:sz w:val="20"/>
          <w:szCs w:val="28"/>
        </w:rPr>
      </w:pPr>
      <w:r w:rsidRPr="00982734">
        <w:rPr>
          <w:rFonts w:ascii="Arial" w:hAnsi="Arial" w:cs="Arial"/>
          <w:sz w:val="20"/>
          <w:szCs w:val="28"/>
        </w:rPr>
        <w:t>[…] están construidas a partir de paneles de acero modulares para pared piso y techo reforzados con una matriz de concreto de diseño propietario. El acabado y terminación de la bóveda se realiza de acuerdo a las especificaciones del cliente con elementos tradicionales como p</w:t>
      </w:r>
      <w:r w:rsidR="00D6139C">
        <w:rPr>
          <w:rFonts w:ascii="Arial" w:hAnsi="Arial" w:cs="Arial"/>
          <w:sz w:val="20"/>
          <w:szCs w:val="28"/>
        </w:rPr>
        <w:t>aneles de yeso. (Area Data, 2005</w:t>
      </w:r>
      <w:r w:rsidRPr="00982734">
        <w:rPr>
          <w:rFonts w:ascii="Arial" w:hAnsi="Arial" w:cs="Arial"/>
          <w:sz w:val="20"/>
          <w:szCs w:val="28"/>
        </w:rPr>
        <w:t>)</w:t>
      </w:r>
    </w:p>
    <w:p w14:paraId="12F2C80F" w14:textId="77777777" w:rsidR="00566C9F" w:rsidRDefault="00566C9F" w:rsidP="00982734">
      <w:pPr>
        <w:ind w:left="624" w:right="624"/>
        <w:mirrorIndents/>
        <w:jc w:val="both"/>
        <w:rPr>
          <w:rFonts w:ascii="Arial" w:hAnsi="Arial" w:cs="Arial"/>
          <w:sz w:val="20"/>
          <w:szCs w:val="28"/>
        </w:rPr>
      </w:pPr>
    </w:p>
    <w:p w14:paraId="06F19CA7" w14:textId="6E5B2D60" w:rsidR="00566C9F" w:rsidRPr="0007707A" w:rsidRDefault="0007707A" w:rsidP="0007707A">
      <w:pPr>
        <w:spacing w:line="360" w:lineRule="auto"/>
        <w:mirrorIndents/>
        <w:jc w:val="both"/>
        <w:rPr>
          <w:rFonts w:ascii="Arial" w:hAnsi="Arial" w:cs="Arial"/>
          <w:sz w:val="24"/>
          <w:szCs w:val="28"/>
        </w:rPr>
      </w:pPr>
      <w:r w:rsidRPr="0007707A">
        <w:rPr>
          <w:rFonts w:ascii="Arial" w:hAnsi="Arial" w:cs="Arial"/>
          <w:sz w:val="24"/>
          <w:szCs w:val="28"/>
        </w:rPr>
        <w:t>Las bóvedas comunes</w:t>
      </w:r>
      <w:r w:rsidR="00466EFF" w:rsidRPr="0007707A">
        <w:rPr>
          <w:rFonts w:ascii="Arial" w:hAnsi="Arial" w:cs="Arial"/>
          <w:sz w:val="24"/>
          <w:szCs w:val="28"/>
        </w:rPr>
        <w:t xml:space="preserve"> no cuentan con un sistema de seguridad intern</w:t>
      </w:r>
      <w:r w:rsidR="00347043">
        <w:rPr>
          <w:rFonts w:ascii="Arial" w:hAnsi="Arial" w:cs="Arial"/>
          <w:sz w:val="24"/>
          <w:szCs w:val="28"/>
        </w:rPr>
        <w:t xml:space="preserve">o que </w:t>
      </w:r>
      <w:r w:rsidR="0019728E" w:rsidRPr="0007707A">
        <w:rPr>
          <w:rFonts w:ascii="Arial" w:hAnsi="Arial" w:cs="Arial"/>
          <w:sz w:val="24"/>
          <w:szCs w:val="28"/>
        </w:rPr>
        <w:t xml:space="preserve">vigile el interior de estas, </w:t>
      </w:r>
      <w:r w:rsidR="00862F78">
        <w:rPr>
          <w:rFonts w:ascii="Arial" w:hAnsi="Arial" w:cs="Arial"/>
          <w:sz w:val="24"/>
          <w:szCs w:val="28"/>
        </w:rPr>
        <w:t>por lo cual</w:t>
      </w:r>
      <w:r w:rsidR="0019728E" w:rsidRPr="0007707A">
        <w:rPr>
          <w:rFonts w:ascii="Arial" w:hAnsi="Arial" w:cs="Arial"/>
          <w:sz w:val="24"/>
          <w:szCs w:val="28"/>
        </w:rPr>
        <w:t xml:space="preserve"> los fabricantes aseguran que estas son impenetrables, pero la mayoría de las veces </w:t>
      </w:r>
      <w:r w:rsidRPr="0007707A">
        <w:rPr>
          <w:rFonts w:ascii="Arial" w:hAnsi="Arial" w:cs="Arial"/>
          <w:sz w:val="24"/>
          <w:szCs w:val="28"/>
        </w:rPr>
        <w:t xml:space="preserve">los errores presentados en la seguridad de los bancos son </w:t>
      </w:r>
      <w:r w:rsidR="0019728E" w:rsidRPr="0007707A">
        <w:rPr>
          <w:rFonts w:ascii="Arial" w:hAnsi="Arial" w:cs="Arial"/>
          <w:sz w:val="24"/>
          <w:szCs w:val="28"/>
        </w:rPr>
        <w:t>por sus mismos empleados</w:t>
      </w:r>
      <w:r w:rsidR="00862F78">
        <w:rPr>
          <w:rFonts w:ascii="Arial" w:hAnsi="Arial" w:cs="Arial"/>
          <w:sz w:val="24"/>
          <w:szCs w:val="28"/>
        </w:rPr>
        <w:t>, ya que</w:t>
      </w:r>
      <w:r>
        <w:rPr>
          <w:rFonts w:ascii="Arial" w:hAnsi="Arial" w:cs="Arial"/>
          <w:sz w:val="24"/>
          <w:szCs w:val="28"/>
        </w:rPr>
        <w:t xml:space="preserve"> estos son expuestos a situaciones extremas de estrés y son incapaces de reaccionar a</w:t>
      </w:r>
      <w:r w:rsidR="005300FA">
        <w:rPr>
          <w:rFonts w:ascii="Arial" w:hAnsi="Arial" w:cs="Arial"/>
          <w:sz w:val="24"/>
          <w:szCs w:val="28"/>
        </w:rPr>
        <w:t>nte</w:t>
      </w:r>
      <w:r>
        <w:rPr>
          <w:rFonts w:ascii="Arial" w:hAnsi="Arial" w:cs="Arial"/>
          <w:sz w:val="24"/>
          <w:szCs w:val="28"/>
        </w:rPr>
        <w:t xml:space="preserve"> los problemas.</w:t>
      </w:r>
    </w:p>
    <w:p w14:paraId="7E1364CB" w14:textId="77777777" w:rsidR="0007707A" w:rsidRDefault="00982734" w:rsidP="00334E36">
      <w:pPr>
        <w:ind w:left="709" w:right="476"/>
        <w:mirrorIndents/>
        <w:jc w:val="both"/>
        <w:rPr>
          <w:rFonts w:ascii="Arial" w:hAnsi="Arial" w:cs="Arial"/>
          <w:sz w:val="20"/>
          <w:szCs w:val="28"/>
        </w:rPr>
      </w:pPr>
      <w:r w:rsidRPr="00982734">
        <w:rPr>
          <w:rFonts w:ascii="Arial" w:hAnsi="Arial" w:cs="Arial"/>
          <w:sz w:val="20"/>
          <w:szCs w:val="28"/>
        </w:rPr>
        <w:t>De la bóveda de una sucursal bancaria, un grupo de sujetos obtuvo varios millones de pesos al someter a los empleados con armas de fuego. Los hechos se registraron en la plaza que se ubica en la avenida Gran Oso, colonia Ampliación Torre Blanca, de la delegación Miguel Hidalgo. La Secretaría de Seguridad Pública capitalina informó que ese sitio los delincuentes llegaron y al entrar amenazaron a clientes y cajeros, a quienes sometieron p</w:t>
      </w:r>
      <w:r>
        <w:rPr>
          <w:rFonts w:ascii="Arial" w:hAnsi="Arial" w:cs="Arial"/>
          <w:sz w:val="20"/>
          <w:szCs w:val="28"/>
        </w:rPr>
        <w:t>ara llegar a la bóveda.</w:t>
      </w:r>
      <w:r w:rsidR="00F15ED0">
        <w:rPr>
          <w:rFonts w:ascii="Arial" w:hAnsi="Arial" w:cs="Arial"/>
          <w:sz w:val="20"/>
          <w:szCs w:val="28"/>
        </w:rPr>
        <w:t xml:space="preserve"> (Fernández, 2017)</w:t>
      </w:r>
    </w:p>
    <w:p w14:paraId="490EAD71" w14:textId="77777777" w:rsidR="00566C9F" w:rsidRDefault="00566C9F" w:rsidP="0007707A">
      <w:pPr>
        <w:ind w:left="624" w:right="624"/>
        <w:mirrorIndents/>
        <w:jc w:val="both"/>
        <w:rPr>
          <w:rFonts w:ascii="Arial" w:hAnsi="Arial" w:cs="Arial"/>
          <w:sz w:val="20"/>
          <w:szCs w:val="28"/>
        </w:rPr>
      </w:pPr>
    </w:p>
    <w:p w14:paraId="53209EE4" w14:textId="77777777" w:rsidR="001A7034" w:rsidRDefault="00347043" w:rsidP="005B0405">
      <w:pPr>
        <w:spacing w:line="360" w:lineRule="auto"/>
        <w:mirrorIndents/>
        <w:jc w:val="both"/>
        <w:rPr>
          <w:rFonts w:ascii="Arial" w:hAnsi="Arial" w:cs="Arial"/>
          <w:sz w:val="24"/>
          <w:szCs w:val="28"/>
        </w:rPr>
      </w:pPr>
      <w:r>
        <w:rPr>
          <w:rFonts w:ascii="Arial" w:hAnsi="Arial" w:cs="Arial"/>
          <w:sz w:val="24"/>
          <w:szCs w:val="28"/>
        </w:rPr>
        <w:t>Se</w:t>
      </w:r>
      <w:r w:rsidR="0047494E">
        <w:rPr>
          <w:rFonts w:ascii="Arial" w:hAnsi="Arial" w:cs="Arial"/>
          <w:sz w:val="24"/>
          <w:szCs w:val="28"/>
        </w:rPr>
        <w:t xml:space="preserve"> dice entonces que una bóveda es un espacio o cuarto altamente resguardado y vigilado todos los días en el cual las personas van a depositar su dinero para que nadie más que ellos puedan usarlo. Normalmente los que adquieren o compran </w:t>
      </w:r>
      <w:r w:rsidR="00566C9F">
        <w:rPr>
          <w:rFonts w:ascii="Arial" w:hAnsi="Arial" w:cs="Arial"/>
          <w:sz w:val="24"/>
          <w:szCs w:val="28"/>
        </w:rPr>
        <w:t>bóvedas</w:t>
      </w:r>
      <w:r w:rsidR="0047494E">
        <w:rPr>
          <w:rFonts w:ascii="Arial" w:hAnsi="Arial" w:cs="Arial"/>
          <w:sz w:val="24"/>
          <w:szCs w:val="28"/>
        </w:rPr>
        <w:t xml:space="preserve"> son los mismo bancos o países que </w:t>
      </w:r>
      <w:r w:rsidR="00566C9F">
        <w:rPr>
          <w:rFonts w:ascii="Arial" w:hAnsi="Arial" w:cs="Arial"/>
          <w:sz w:val="24"/>
          <w:szCs w:val="28"/>
        </w:rPr>
        <w:t>necesitan</w:t>
      </w:r>
      <w:r w:rsidR="0047494E">
        <w:rPr>
          <w:rFonts w:ascii="Arial" w:hAnsi="Arial" w:cs="Arial"/>
          <w:sz w:val="24"/>
          <w:szCs w:val="28"/>
        </w:rPr>
        <w:t xml:space="preserve"> asegurar los bienes</w:t>
      </w:r>
      <w:r w:rsidR="00566C9F">
        <w:rPr>
          <w:rFonts w:ascii="Arial" w:hAnsi="Arial" w:cs="Arial"/>
          <w:sz w:val="24"/>
          <w:szCs w:val="28"/>
        </w:rPr>
        <w:t xml:space="preserve"> monetarios de las personas. Cuando </w:t>
      </w:r>
      <w:r w:rsidR="00862F78">
        <w:rPr>
          <w:rFonts w:ascii="Arial" w:hAnsi="Arial" w:cs="Arial"/>
          <w:sz w:val="24"/>
          <w:szCs w:val="28"/>
        </w:rPr>
        <w:t>se piensa</w:t>
      </w:r>
      <w:r w:rsidR="00566C9F">
        <w:rPr>
          <w:rFonts w:ascii="Arial" w:hAnsi="Arial" w:cs="Arial"/>
          <w:sz w:val="24"/>
          <w:szCs w:val="28"/>
        </w:rPr>
        <w:t xml:space="preserve"> en </w:t>
      </w:r>
      <w:r w:rsidR="00862F78">
        <w:rPr>
          <w:rFonts w:ascii="Arial" w:hAnsi="Arial" w:cs="Arial"/>
          <w:sz w:val="24"/>
          <w:szCs w:val="28"/>
        </w:rPr>
        <w:t>una bóveda</w:t>
      </w:r>
      <w:r w:rsidR="000F5E81">
        <w:rPr>
          <w:rFonts w:ascii="Arial" w:hAnsi="Arial" w:cs="Arial"/>
          <w:sz w:val="24"/>
          <w:szCs w:val="28"/>
        </w:rPr>
        <w:t>,</w:t>
      </w:r>
      <w:r w:rsidR="00862F78">
        <w:rPr>
          <w:rFonts w:ascii="Arial" w:hAnsi="Arial" w:cs="Arial"/>
          <w:sz w:val="24"/>
          <w:szCs w:val="28"/>
        </w:rPr>
        <w:t xml:space="preserve"> se visualiza un </w:t>
      </w:r>
      <w:r w:rsidR="00566C9F">
        <w:rPr>
          <w:rFonts w:ascii="Arial" w:hAnsi="Arial" w:cs="Arial"/>
          <w:sz w:val="24"/>
          <w:szCs w:val="28"/>
        </w:rPr>
        <w:t>cuarto metálico con muchos espacios</w:t>
      </w:r>
      <w:r w:rsidR="001A7034">
        <w:rPr>
          <w:rFonts w:ascii="Arial" w:hAnsi="Arial" w:cs="Arial"/>
          <w:sz w:val="24"/>
          <w:szCs w:val="28"/>
        </w:rPr>
        <w:t>/casilleros y dinero resguardado detrás de</w:t>
      </w:r>
      <w:r w:rsidR="00ED23ED">
        <w:rPr>
          <w:rFonts w:ascii="Arial" w:hAnsi="Arial" w:cs="Arial"/>
          <w:sz w:val="24"/>
          <w:szCs w:val="28"/>
        </w:rPr>
        <w:t xml:space="preserve"> paredes de metal con un espesor considerable. T</w:t>
      </w:r>
      <w:r w:rsidR="001A7034">
        <w:rPr>
          <w:rFonts w:ascii="Arial" w:hAnsi="Arial" w:cs="Arial"/>
          <w:sz w:val="24"/>
          <w:szCs w:val="28"/>
        </w:rPr>
        <w:t xml:space="preserve">ambién </w:t>
      </w:r>
      <w:r w:rsidR="00670FD1">
        <w:rPr>
          <w:rFonts w:ascii="Arial" w:hAnsi="Arial" w:cs="Arial"/>
          <w:sz w:val="24"/>
          <w:szCs w:val="28"/>
        </w:rPr>
        <w:t xml:space="preserve">se concibe la idea de personas </w:t>
      </w:r>
      <w:r w:rsidR="001A7034">
        <w:rPr>
          <w:rFonts w:ascii="Arial" w:hAnsi="Arial" w:cs="Arial"/>
          <w:sz w:val="24"/>
          <w:szCs w:val="28"/>
        </w:rPr>
        <w:t>dispuestas</w:t>
      </w:r>
      <w:r w:rsidR="00670FD1">
        <w:rPr>
          <w:rFonts w:ascii="Arial" w:hAnsi="Arial" w:cs="Arial"/>
          <w:sz w:val="24"/>
          <w:szCs w:val="28"/>
        </w:rPr>
        <w:t xml:space="preserve"> a correr</w:t>
      </w:r>
      <w:r w:rsidR="00566C9F">
        <w:rPr>
          <w:rFonts w:ascii="Arial" w:hAnsi="Arial" w:cs="Arial"/>
          <w:sz w:val="24"/>
          <w:szCs w:val="28"/>
        </w:rPr>
        <w:t xml:space="preserve"> </w:t>
      </w:r>
      <w:r w:rsidR="00670FD1">
        <w:rPr>
          <w:rFonts w:ascii="Arial" w:hAnsi="Arial" w:cs="Arial"/>
          <w:sz w:val="24"/>
          <w:szCs w:val="28"/>
        </w:rPr>
        <w:t>el</w:t>
      </w:r>
      <w:r w:rsidR="00566C9F">
        <w:rPr>
          <w:rFonts w:ascii="Arial" w:hAnsi="Arial" w:cs="Arial"/>
          <w:sz w:val="24"/>
          <w:szCs w:val="28"/>
        </w:rPr>
        <w:t xml:space="preserve"> riesgo</w:t>
      </w:r>
      <w:r w:rsidR="001A7034">
        <w:rPr>
          <w:rFonts w:ascii="Arial" w:hAnsi="Arial" w:cs="Arial"/>
          <w:sz w:val="24"/>
          <w:szCs w:val="28"/>
        </w:rPr>
        <w:t xml:space="preserve"> </w:t>
      </w:r>
      <w:r w:rsidR="00670FD1">
        <w:rPr>
          <w:rFonts w:ascii="Arial" w:hAnsi="Arial" w:cs="Arial"/>
          <w:sz w:val="24"/>
          <w:szCs w:val="28"/>
        </w:rPr>
        <w:t>para proteger a la misma.</w:t>
      </w:r>
    </w:p>
    <w:p w14:paraId="257C7EAD" w14:textId="77777777" w:rsidR="00862F78" w:rsidRDefault="00862F78" w:rsidP="005B0405">
      <w:pPr>
        <w:spacing w:line="360" w:lineRule="auto"/>
        <w:mirrorIndents/>
        <w:jc w:val="both"/>
        <w:rPr>
          <w:rFonts w:ascii="Arial" w:hAnsi="Arial" w:cs="Arial"/>
          <w:sz w:val="24"/>
          <w:szCs w:val="28"/>
        </w:rPr>
      </w:pPr>
    </w:p>
    <w:p w14:paraId="34147144" w14:textId="77777777" w:rsidR="00862F78" w:rsidRPr="005B0405" w:rsidRDefault="00862F78" w:rsidP="005B0405">
      <w:pPr>
        <w:spacing w:line="360" w:lineRule="auto"/>
        <w:mirrorIndents/>
        <w:jc w:val="both"/>
        <w:rPr>
          <w:rFonts w:ascii="Arial" w:hAnsi="Arial" w:cs="Arial"/>
          <w:sz w:val="24"/>
          <w:szCs w:val="28"/>
        </w:rPr>
      </w:pPr>
    </w:p>
    <w:p w14:paraId="0F49FCF2" w14:textId="11B61493" w:rsidR="00C769CE" w:rsidRPr="00940591" w:rsidRDefault="004F195F" w:rsidP="00940591">
      <w:pPr>
        <w:rPr>
          <w:rFonts w:ascii="Arial" w:hAnsi="Arial" w:cs="Arial"/>
          <w:b/>
          <w:sz w:val="20"/>
          <w:szCs w:val="28"/>
        </w:rPr>
      </w:pPr>
      <w:r w:rsidRPr="00C769CE">
        <w:rPr>
          <w:rFonts w:ascii="Arial" w:hAnsi="Arial" w:cs="Arial"/>
          <w:b/>
          <w:sz w:val="24"/>
          <w:szCs w:val="24"/>
        </w:rPr>
        <w:lastRenderedPageBreak/>
        <w:t>C</w:t>
      </w:r>
      <w:r>
        <w:rPr>
          <w:rFonts w:ascii="Arial" w:hAnsi="Arial" w:cs="Arial"/>
          <w:b/>
          <w:sz w:val="24"/>
          <w:szCs w:val="24"/>
        </w:rPr>
        <w:t>ámaras</w:t>
      </w:r>
      <w:r w:rsidR="00F518D5">
        <w:rPr>
          <w:rFonts w:ascii="Arial" w:hAnsi="Arial" w:cs="Arial"/>
          <w:b/>
          <w:sz w:val="24"/>
          <w:szCs w:val="24"/>
        </w:rPr>
        <w:t xml:space="preserve"> de seguridad</w:t>
      </w:r>
      <w:r w:rsidR="00D55A37">
        <w:rPr>
          <w:rFonts w:ascii="Arial" w:hAnsi="Arial" w:cs="Arial"/>
          <w:b/>
          <w:sz w:val="24"/>
          <w:szCs w:val="24"/>
        </w:rPr>
        <w:t xml:space="preserve"> </w:t>
      </w:r>
    </w:p>
    <w:p w14:paraId="24798F15" w14:textId="7CF38900" w:rsidR="00C769CE" w:rsidRPr="00C769CE" w:rsidRDefault="00035B1C" w:rsidP="00C769CE">
      <w:pPr>
        <w:spacing w:line="360" w:lineRule="auto"/>
        <w:jc w:val="both"/>
        <w:rPr>
          <w:rFonts w:ascii="Arial" w:hAnsi="Arial" w:cs="Arial"/>
          <w:sz w:val="24"/>
          <w:szCs w:val="24"/>
        </w:rPr>
      </w:pPr>
      <w:r>
        <w:rPr>
          <w:rFonts w:ascii="Arial" w:hAnsi="Arial" w:cs="Arial"/>
          <w:sz w:val="24"/>
          <w:szCs w:val="24"/>
        </w:rPr>
        <w:t>Para este</w:t>
      </w:r>
      <w:r w:rsidR="00C769CE" w:rsidRPr="00C769CE">
        <w:rPr>
          <w:rFonts w:ascii="Arial" w:hAnsi="Arial" w:cs="Arial"/>
          <w:sz w:val="24"/>
          <w:szCs w:val="24"/>
        </w:rPr>
        <w:t xml:space="preserve"> proyecto </w:t>
      </w:r>
      <w:r>
        <w:rPr>
          <w:rFonts w:ascii="Arial" w:hAnsi="Arial" w:cs="Arial"/>
          <w:sz w:val="24"/>
          <w:szCs w:val="24"/>
        </w:rPr>
        <w:t xml:space="preserve">se decidió </w:t>
      </w:r>
      <w:r w:rsidR="00C769CE" w:rsidRPr="00C769CE">
        <w:rPr>
          <w:rFonts w:ascii="Arial" w:hAnsi="Arial" w:cs="Arial"/>
          <w:sz w:val="24"/>
          <w:szCs w:val="24"/>
        </w:rPr>
        <w:t>hacer un dispositivo de seguridad enfo</w:t>
      </w:r>
      <w:r>
        <w:rPr>
          <w:rFonts w:ascii="Arial" w:hAnsi="Arial" w:cs="Arial"/>
          <w:sz w:val="24"/>
          <w:szCs w:val="24"/>
        </w:rPr>
        <w:t>cado a las ganancias personales;</w:t>
      </w:r>
      <w:r w:rsidR="00C769CE" w:rsidRPr="00C769CE">
        <w:rPr>
          <w:rFonts w:ascii="Arial" w:hAnsi="Arial" w:cs="Arial"/>
          <w:sz w:val="24"/>
          <w:szCs w:val="24"/>
        </w:rPr>
        <w:t xml:space="preserve"> en este caso </w:t>
      </w:r>
      <w:r>
        <w:rPr>
          <w:rFonts w:ascii="Arial" w:hAnsi="Arial" w:cs="Arial"/>
          <w:sz w:val="24"/>
          <w:szCs w:val="24"/>
        </w:rPr>
        <w:t>se trata</w:t>
      </w:r>
      <w:r w:rsidR="00C769CE" w:rsidRPr="00C769CE">
        <w:rPr>
          <w:rFonts w:ascii="Arial" w:hAnsi="Arial" w:cs="Arial"/>
          <w:sz w:val="24"/>
          <w:szCs w:val="24"/>
        </w:rPr>
        <w:t xml:space="preserve"> de una caja fuerte para dinero en efectivo o cualquier elemento de alto </w:t>
      </w:r>
      <w:r w:rsidR="005300FA">
        <w:rPr>
          <w:rFonts w:ascii="Arial" w:hAnsi="Arial" w:cs="Arial"/>
          <w:sz w:val="24"/>
          <w:szCs w:val="24"/>
        </w:rPr>
        <w:t>valor</w:t>
      </w:r>
      <w:r w:rsidR="005300FA" w:rsidRPr="00C769CE">
        <w:rPr>
          <w:rFonts w:ascii="Arial" w:hAnsi="Arial" w:cs="Arial"/>
          <w:sz w:val="24"/>
          <w:szCs w:val="24"/>
        </w:rPr>
        <w:t xml:space="preserve"> </w:t>
      </w:r>
      <w:r w:rsidR="00C769CE" w:rsidRPr="00C769CE">
        <w:rPr>
          <w:rFonts w:ascii="Arial" w:hAnsi="Arial" w:cs="Arial"/>
          <w:sz w:val="24"/>
          <w:szCs w:val="24"/>
        </w:rPr>
        <w:t>que deba ser resguardado.</w:t>
      </w:r>
    </w:p>
    <w:p w14:paraId="6672D0D3" w14:textId="77777777" w:rsidR="00C769CE" w:rsidRPr="00C769CE" w:rsidRDefault="00035B1C" w:rsidP="00C769CE">
      <w:pPr>
        <w:spacing w:line="360" w:lineRule="auto"/>
        <w:jc w:val="both"/>
        <w:rPr>
          <w:rFonts w:ascii="Arial" w:hAnsi="Arial" w:cs="Arial"/>
          <w:sz w:val="24"/>
          <w:szCs w:val="24"/>
        </w:rPr>
      </w:pPr>
      <w:r>
        <w:rPr>
          <w:rFonts w:ascii="Arial" w:hAnsi="Arial" w:cs="Arial"/>
          <w:sz w:val="24"/>
          <w:szCs w:val="24"/>
        </w:rPr>
        <w:t>Se utilizarán,</w:t>
      </w:r>
      <w:r w:rsidR="00C769CE" w:rsidRPr="00C769CE">
        <w:rPr>
          <w:rFonts w:ascii="Arial" w:hAnsi="Arial" w:cs="Arial"/>
          <w:sz w:val="24"/>
          <w:szCs w:val="24"/>
        </w:rPr>
        <w:t xml:space="preserve"> entre muchas cosas</w:t>
      </w:r>
      <w:r>
        <w:rPr>
          <w:rFonts w:ascii="Arial" w:hAnsi="Arial" w:cs="Arial"/>
          <w:sz w:val="24"/>
          <w:szCs w:val="24"/>
        </w:rPr>
        <w:t>,</w:t>
      </w:r>
      <w:r w:rsidR="00C769CE" w:rsidRPr="00C769CE">
        <w:rPr>
          <w:rFonts w:ascii="Arial" w:hAnsi="Arial" w:cs="Arial"/>
          <w:sz w:val="24"/>
          <w:szCs w:val="24"/>
        </w:rPr>
        <w:t xml:space="preserve"> una cámara de seguridad para grabar en caso de que la caja fuerte sea abierta. Todo </w:t>
      </w:r>
      <w:r w:rsidR="002F1C1F">
        <w:rPr>
          <w:rFonts w:ascii="Arial" w:hAnsi="Arial" w:cs="Arial"/>
          <w:sz w:val="24"/>
          <w:szCs w:val="24"/>
        </w:rPr>
        <w:t xml:space="preserve">esto con la intención de tener un </w:t>
      </w:r>
      <w:r w:rsidR="00C769CE" w:rsidRPr="00C769CE">
        <w:rPr>
          <w:rFonts w:ascii="Arial" w:hAnsi="Arial" w:cs="Arial"/>
          <w:sz w:val="24"/>
          <w:szCs w:val="24"/>
        </w:rPr>
        <w:t>registro de quien retire dinero o una pertenencia cualquiera.</w:t>
      </w:r>
    </w:p>
    <w:p w14:paraId="5DC21155" w14:textId="5FA35E1D" w:rsidR="00C769CE" w:rsidRPr="00C769CE" w:rsidRDefault="00E807DE" w:rsidP="00C769CE">
      <w:pPr>
        <w:spacing w:line="360" w:lineRule="auto"/>
        <w:jc w:val="both"/>
        <w:rPr>
          <w:rFonts w:ascii="Arial" w:hAnsi="Arial" w:cs="Arial"/>
          <w:sz w:val="24"/>
          <w:szCs w:val="24"/>
        </w:rPr>
      </w:pPr>
      <w:r>
        <w:rPr>
          <w:rFonts w:ascii="Arial" w:hAnsi="Arial" w:cs="Arial"/>
          <w:sz w:val="24"/>
          <w:szCs w:val="24"/>
        </w:rPr>
        <w:t xml:space="preserve">Según </w:t>
      </w:r>
      <w:r w:rsidRPr="00F73D8A">
        <w:rPr>
          <w:rFonts w:ascii="Arial" w:hAnsi="Arial" w:cs="Arial"/>
          <w:sz w:val="24"/>
          <w:szCs w:val="24"/>
        </w:rPr>
        <w:t>Hempel y Topfer</w:t>
      </w:r>
      <w:r>
        <w:rPr>
          <w:rFonts w:ascii="Arial" w:hAnsi="Arial" w:cs="Arial"/>
          <w:sz w:val="24"/>
          <w:szCs w:val="24"/>
        </w:rPr>
        <w:t xml:space="preserve"> (2009), l</w:t>
      </w:r>
      <w:r w:rsidR="00C769CE" w:rsidRPr="00C769CE">
        <w:rPr>
          <w:rFonts w:ascii="Arial" w:hAnsi="Arial" w:cs="Arial"/>
          <w:sz w:val="24"/>
          <w:szCs w:val="24"/>
        </w:rPr>
        <w:t>as primeras cámaras de vigilancia aparecieron en ciudades que funcionaban como destinos turísticos</w:t>
      </w:r>
      <w:r w:rsidR="00277C9D">
        <w:rPr>
          <w:rFonts w:ascii="Arial" w:hAnsi="Arial" w:cs="Arial"/>
          <w:sz w:val="24"/>
          <w:szCs w:val="24"/>
        </w:rPr>
        <w:t xml:space="preserve"> c</w:t>
      </w:r>
      <w:r w:rsidR="00C769CE" w:rsidRPr="00C769CE">
        <w:rPr>
          <w:rFonts w:ascii="Arial" w:hAnsi="Arial" w:cs="Arial"/>
          <w:sz w:val="24"/>
          <w:szCs w:val="24"/>
        </w:rPr>
        <w:t xml:space="preserve">on el objetivo principal de vigilar y disuadir comportamientos que alteraran el orden social. </w:t>
      </w:r>
    </w:p>
    <w:p w14:paraId="791FCC2F" w14:textId="200472F0" w:rsidR="00C769CE" w:rsidRPr="00C769CE" w:rsidRDefault="00C769CE" w:rsidP="00C769CE">
      <w:pPr>
        <w:spacing w:line="360" w:lineRule="auto"/>
        <w:jc w:val="both"/>
        <w:rPr>
          <w:rFonts w:ascii="Arial" w:hAnsi="Arial" w:cs="Arial"/>
          <w:sz w:val="24"/>
          <w:szCs w:val="24"/>
        </w:rPr>
      </w:pPr>
      <w:r w:rsidRPr="00C769CE">
        <w:rPr>
          <w:rFonts w:ascii="Arial" w:hAnsi="Arial" w:cs="Arial"/>
          <w:sz w:val="24"/>
          <w:szCs w:val="24"/>
        </w:rPr>
        <w:t>El objetivo de esta es, en primer</w:t>
      </w:r>
      <w:r w:rsidR="00277C9D">
        <w:rPr>
          <w:rFonts w:ascii="Arial" w:hAnsi="Arial" w:cs="Arial"/>
          <w:sz w:val="24"/>
          <w:szCs w:val="24"/>
        </w:rPr>
        <w:t xml:space="preserve"> lugar</w:t>
      </w:r>
      <w:r w:rsidRPr="00C769CE">
        <w:rPr>
          <w:rFonts w:ascii="Arial" w:hAnsi="Arial" w:cs="Arial"/>
          <w:sz w:val="24"/>
          <w:szCs w:val="24"/>
        </w:rPr>
        <w:t>, con su presencia concientizar sobre la misma caja en caso de que</w:t>
      </w:r>
      <w:r w:rsidR="00E807DE">
        <w:rPr>
          <w:rFonts w:ascii="Arial" w:hAnsi="Arial" w:cs="Arial"/>
          <w:sz w:val="24"/>
          <w:szCs w:val="24"/>
        </w:rPr>
        <w:t xml:space="preserve"> alguien tenga la idea de robar; y</w:t>
      </w:r>
      <w:r w:rsidRPr="00C769CE">
        <w:rPr>
          <w:rFonts w:ascii="Arial" w:hAnsi="Arial" w:cs="Arial"/>
          <w:sz w:val="24"/>
          <w:szCs w:val="24"/>
        </w:rPr>
        <w:t xml:space="preserve"> en </w:t>
      </w:r>
      <w:r w:rsidR="00277C9D" w:rsidRPr="00C769CE">
        <w:rPr>
          <w:rFonts w:ascii="Arial" w:hAnsi="Arial" w:cs="Arial"/>
          <w:sz w:val="24"/>
          <w:szCs w:val="24"/>
        </w:rPr>
        <w:t>segund</w:t>
      </w:r>
      <w:r w:rsidR="00277C9D">
        <w:rPr>
          <w:rFonts w:ascii="Arial" w:hAnsi="Arial" w:cs="Arial"/>
          <w:sz w:val="24"/>
          <w:szCs w:val="24"/>
        </w:rPr>
        <w:t>o</w:t>
      </w:r>
      <w:r w:rsidRPr="00C769CE">
        <w:rPr>
          <w:rFonts w:ascii="Arial" w:hAnsi="Arial" w:cs="Arial"/>
          <w:sz w:val="24"/>
          <w:szCs w:val="24"/>
        </w:rPr>
        <w:t xml:space="preserve">, grabar el momento </w:t>
      </w:r>
      <w:r w:rsidR="00E807DE">
        <w:rPr>
          <w:rFonts w:ascii="Arial" w:hAnsi="Arial" w:cs="Arial"/>
          <w:sz w:val="24"/>
          <w:szCs w:val="24"/>
        </w:rPr>
        <w:t xml:space="preserve">en </w:t>
      </w:r>
      <w:r w:rsidRPr="00C769CE">
        <w:rPr>
          <w:rFonts w:ascii="Arial" w:hAnsi="Arial" w:cs="Arial"/>
          <w:sz w:val="24"/>
          <w:szCs w:val="24"/>
        </w:rPr>
        <w:t>que esta se encuentre abierta para identificar el robo.</w:t>
      </w:r>
    </w:p>
    <w:p w14:paraId="53E90CE7" w14:textId="77777777" w:rsidR="00C769CE" w:rsidRPr="00C769CE" w:rsidRDefault="00C769CE" w:rsidP="00C769CE">
      <w:pPr>
        <w:spacing w:line="360" w:lineRule="auto"/>
        <w:jc w:val="both"/>
        <w:rPr>
          <w:rFonts w:ascii="Arial" w:hAnsi="Arial" w:cs="Arial"/>
          <w:sz w:val="24"/>
          <w:szCs w:val="24"/>
        </w:rPr>
      </w:pPr>
      <w:r w:rsidRPr="00C769CE">
        <w:rPr>
          <w:rFonts w:ascii="Arial" w:hAnsi="Arial" w:cs="Arial"/>
          <w:sz w:val="24"/>
          <w:szCs w:val="24"/>
        </w:rPr>
        <w:t xml:space="preserve">Las cámaras de seguridad han estado </w:t>
      </w:r>
      <w:r w:rsidR="00E807DE">
        <w:rPr>
          <w:rFonts w:ascii="Arial" w:hAnsi="Arial" w:cs="Arial"/>
          <w:sz w:val="24"/>
          <w:szCs w:val="24"/>
        </w:rPr>
        <w:t xml:space="preserve">presentes </w:t>
      </w:r>
      <w:r w:rsidRPr="00C769CE">
        <w:rPr>
          <w:rFonts w:ascii="Arial" w:hAnsi="Arial" w:cs="Arial"/>
          <w:sz w:val="24"/>
          <w:szCs w:val="24"/>
        </w:rPr>
        <w:t xml:space="preserve">desde hace décadas previniendo e identificando todo tipo de actos delictivos, por lo que en este caso un simple robo no sería problema para este tipo de vigilancia y es definitivamente necesaria en una caja fuerte. </w:t>
      </w:r>
    </w:p>
    <w:p w14:paraId="2EA0CE10" w14:textId="7D52AA44" w:rsidR="00C769CE" w:rsidDel="00277C9D" w:rsidRDefault="00C769CE" w:rsidP="00F73D8A">
      <w:pPr>
        <w:spacing w:line="240" w:lineRule="auto"/>
        <w:ind w:left="709" w:right="476"/>
        <w:jc w:val="both"/>
        <w:rPr>
          <w:del w:id="1" w:author="Windows User" w:date="2021-07-20T13:45:00Z"/>
          <w:rFonts w:ascii="Arial" w:hAnsi="Arial" w:cs="Arial"/>
          <w:sz w:val="20"/>
          <w:szCs w:val="24"/>
        </w:rPr>
      </w:pPr>
      <w:r w:rsidRPr="00C769CE">
        <w:rPr>
          <w:rFonts w:ascii="Arial" w:hAnsi="Arial" w:cs="Arial"/>
          <w:sz w:val="20"/>
          <w:szCs w:val="24"/>
        </w:rPr>
        <w:t>Durante la ola de atentados terroristas que el Reino Unido vivió en las décadas de los ochentas y noventas, las cámaras de vigilancia se instalaron particularmente en avenidas y edificios considerados estratégicos. A pesar de esto, la videovigilancia entró en la escena pública con mayor fuerza sólo tras la muerte del niño James Bulger. Este acontecimiento legitimó la presencia de la videovigilancia en el espacio público y abrió las puertas para que formara parte del paisaje urbano. Con el tiempo, las cámaras de vigilancia se han afianzado como una pieza fundamental del funcionamiento de las ciudades a escala global. Incluso, poco a poco se ha ido consolidando la idea de que las videocámaras optimizan la intervención gubernamental en distintas esferas de la vida social, más allá del combate al crimen y el terrorismo. (Fussey</w:t>
      </w:r>
      <w:r w:rsidR="006D4AC2">
        <w:rPr>
          <w:rFonts w:ascii="Arial" w:hAnsi="Arial" w:cs="Arial"/>
          <w:sz w:val="20"/>
          <w:szCs w:val="24"/>
        </w:rPr>
        <w:t xml:space="preserve">, citado por </w:t>
      </w:r>
      <w:r w:rsidR="006D4AC2" w:rsidRPr="00F73D8A">
        <w:rPr>
          <w:rFonts w:ascii="Arial" w:hAnsi="Arial" w:cs="Arial"/>
          <w:sz w:val="20"/>
          <w:szCs w:val="24"/>
        </w:rPr>
        <w:t>Arteaga</w:t>
      </w:r>
      <w:r w:rsidR="006D4AC2">
        <w:rPr>
          <w:rFonts w:ascii="Arial" w:hAnsi="Arial" w:cs="Arial"/>
          <w:sz w:val="20"/>
          <w:szCs w:val="24"/>
        </w:rPr>
        <w:t>, 2016</w:t>
      </w:r>
      <w:r w:rsidRPr="00C769CE">
        <w:rPr>
          <w:rFonts w:ascii="Arial" w:hAnsi="Arial" w:cs="Arial"/>
          <w:sz w:val="20"/>
          <w:szCs w:val="24"/>
        </w:rPr>
        <w:t>).</w:t>
      </w:r>
    </w:p>
    <w:p w14:paraId="74FAFC4C" w14:textId="77777777" w:rsidR="00277C9D" w:rsidRDefault="00277C9D" w:rsidP="00334E36">
      <w:pPr>
        <w:spacing w:line="240" w:lineRule="auto"/>
        <w:ind w:left="709" w:right="476"/>
        <w:jc w:val="both"/>
        <w:rPr>
          <w:rFonts w:ascii="Arial" w:hAnsi="Arial" w:cs="Arial"/>
          <w:sz w:val="20"/>
          <w:szCs w:val="24"/>
        </w:rPr>
      </w:pPr>
    </w:p>
    <w:p w14:paraId="6A0E14FA" w14:textId="4093AE18" w:rsidR="00E807DE" w:rsidRDefault="00E807DE" w:rsidP="00F73D8A">
      <w:pPr>
        <w:spacing w:line="240" w:lineRule="auto"/>
        <w:ind w:left="709" w:right="476"/>
        <w:jc w:val="both"/>
        <w:rPr>
          <w:rFonts w:ascii="Arial" w:hAnsi="Arial" w:cs="Arial"/>
          <w:sz w:val="20"/>
          <w:szCs w:val="24"/>
        </w:rPr>
      </w:pPr>
    </w:p>
    <w:p w14:paraId="7C8AA495" w14:textId="4E9C6F7D" w:rsidR="00F73D8A" w:rsidRDefault="00F73D8A" w:rsidP="00F73D8A">
      <w:pPr>
        <w:spacing w:line="240" w:lineRule="auto"/>
        <w:ind w:left="709" w:right="476"/>
        <w:jc w:val="both"/>
        <w:rPr>
          <w:rFonts w:ascii="Arial" w:hAnsi="Arial" w:cs="Arial"/>
          <w:sz w:val="20"/>
          <w:szCs w:val="24"/>
        </w:rPr>
      </w:pPr>
    </w:p>
    <w:p w14:paraId="626DDE22" w14:textId="77777777" w:rsidR="00F73D8A" w:rsidRPr="00C769CE" w:rsidRDefault="00F73D8A" w:rsidP="00F73D8A">
      <w:pPr>
        <w:spacing w:line="240" w:lineRule="auto"/>
        <w:ind w:left="709" w:right="476"/>
        <w:jc w:val="both"/>
        <w:rPr>
          <w:rFonts w:ascii="Arial" w:hAnsi="Arial" w:cs="Arial"/>
          <w:sz w:val="20"/>
          <w:szCs w:val="24"/>
        </w:rPr>
      </w:pPr>
    </w:p>
    <w:p w14:paraId="39479A81" w14:textId="43ED459C" w:rsidR="004A374B" w:rsidRDefault="00C769CE" w:rsidP="003166F1">
      <w:pPr>
        <w:spacing w:after="0" w:line="360" w:lineRule="auto"/>
        <w:jc w:val="both"/>
        <w:rPr>
          <w:rFonts w:ascii="Arial" w:hAnsi="Arial" w:cs="Arial"/>
          <w:sz w:val="24"/>
          <w:szCs w:val="24"/>
        </w:rPr>
      </w:pPr>
      <w:r w:rsidRPr="00C769CE">
        <w:rPr>
          <w:rFonts w:ascii="Arial" w:hAnsi="Arial" w:cs="Arial"/>
          <w:sz w:val="24"/>
          <w:szCs w:val="24"/>
        </w:rPr>
        <w:lastRenderedPageBreak/>
        <w:t xml:space="preserve">Gracias a la cámara se puede saber quién exactamente entra a retirar las pertenencias o incluso verificar si la persona que </w:t>
      </w:r>
      <w:r w:rsidRPr="003166F1">
        <w:rPr>
          <w:rFonts w:ascii="Arial" w:hAnsi="Arial" w:cs="Arial"/>
          <w:sz w:val="24"/>
          <w:szCs w:val="24"/>
        </w:rPr>
        <w:t>entr</w:t>
      </w:r>
      <w:r w:rsidR="003166F1" w:rsidRPr="003166F1">
        <w:rPr>
          <w:rFonts w:ascii="Arial" w:hAnsi="Arial" w:cs="Arial"/>
          <w:sz w:val="24"/>
          <w:szCs w:val="24"/>
        </w:rPr>
        <w:t>ó</w:t>
      </w:r>
      <w:r w:rsidRPr="00C769CE">
        <w:rPr>
          <w:rFonts w:ascii="Arial" w:hAnsi="Arial" w:cs="Arial"/>
          <w:sz w:val="24"/>
          <w:szCs w:val="24"/>
        </w:rPr>
        <w:t xml:space="preserve"> está completamente</w:t>
      </w:r>
      <w:r w:rsidR="005B0405">
        <w:rPr>
          <w:rFonts w:ascii="Arial" w:hAnsi="Arial" w:cs="Arial"/>
          <w:sz w:val="24"/>
          <w:szCs w:val="24"/>
        </w:rPr>
        <w:t xml:space="preserve"> </w:t>
      </w:r>
      <w:r w:rsidRPr="00C769CE">
        <w:rPr>
          <w:rFonts w:ascii="Arial" w:hAnsi="Arial" w:cs="Arial"/>
          <w:sz w:val="24"/>
          <w:szCs w:val="24"/>
        </w:rPr>
        <w:t>autorizada. En caso de pérdida se puede depender de esta de igual manera para verificar o iniciar una investigación de ser necesario.</w:t>
      </w:r>
    </w:p>
    <w:p w14:paraId="7CB03C52" w14:textId="556897DF" w:rsidR="004A374B" w:rsidRDefault="00277C9D" w:rsidP="004A374B">
      <w:pPr>
        <w:spacing w:line="360" w:lineRule="auto"/>
        <w:jc w:val="both"/>
        <w:rPr>
          <w:rFonts w:ascii="Arial" w:hAnsi="Arial" w:cs="Arial"/>
          <w:sz w:val="24"/>
          <w:szCs w:val="24"/>
        </w:rPr>
      </w:pPr>
      <w:r>
        <w:rPr>
          <w:rFonts w:ascii="Arial" w:hAnsi="Arial" w:cs="Arial"/>
          <w:sz w:val="24"/>
          <w:szCs w:val="24"/>
        </w:rPr>
        <w:t xml:space="preserve">Segú comenta </w:t>
      </w:r>
      <w:r w:rsidR="004A374B" w:rsidRPr="000E7B92">
        <w:rPr>
          <w:rFonts w:ascii="Arial" w:hAnsi="Arial" w:cs="Arial"/>
          <w:sz w:val="24"/>
          <w:szCs w:val="24"/>
        </w:rPr>
        <w:t>Marinello</w:t>
      </w:r>
      <w:r w:rsidR="004A374B">
        <w:rPr>
          <w:rFonts w:ascii="Arial" w:hAnsi="Arial" w:cs="Arial"/>
          <w:sz w:val="24"/>
          <w:szCs w:val="24"/>
        </w:rPr>
        <w:t xml:space="preserve"> (2005), las cámaras básicas, aunque normalmente las calificamos de básicas en realidad son de construcción muy sofisticada. La mayoría de las cámaras dentro de este grupo no poseen controles manuales y no responden bien a bajas condiciones de intensidad luminosa, sin embargo, la utilidad de esta es perfecta para una caja fuerte que pueda tomar una foto en el momento exacto al detectar movimiento.</w:t>
      </w:r>
    </w:p>
    <w:p w14:paraId="685762BF" w14:textId="79C7A5FC" w:rsidR="00C769CE" w:rsidRPr="00C769CE" w:rsidRDefault="004A374B" w:rsidP="00C769CE">
      <w:pPr>
        <w:spacing w:line="360" w:lineRule="auto"/>
        <w:jc w:val="both"/>
        <w:rPr>
          <w:rFonts w:ascii="Arial" w:hAnsi="Arial" w:cs="Arial"/>
          <w:sz w:val="24"/>
          <w:szCs w:val="24"/>
        </w:rPr>
      </w:pPr>
      <w:r>
        <w:rPr>
          <w:rFonts w:ascii="Arial" w:hAnsi="Arial" w:cs="Arial"/>
          <w:sz w:val="24"/>
          <w:szCs w:val="24"/>
        </w:rPr>
        <w:br w:type="page"/>
      </w:r>
    </w:p>
    <w:p w14:paraId="0AFF1EFC" w14:textId="77777777" w:rsidR="00C769CE" w:rsidRPr="00C769CE" w:rsidRDefault="00C769CE" w:rsidP="00C769CE">
      <w:pPr>
        <w:jc w:val="both"/>
        <w:rPr>
          <w:rFonts w:ascii="Arial" w:hAnsi="Arial" w:cs="Arial"/>
          <w:b/>
          <w:bCs/>
          <w:sz w:val="28"/>
          <w:szCs w:val="28"/>
        </w:rPr>
      </w:pPr>
      <w:r w:rsidRPr="00C769CE">
        <w:rPr>
          <w:rFonts w:ascii="Arial" w:hAnsi="Arial" w:cs="Arial"/>
          <w:b/>
          <w:bCs/>
          <w:sz w:val="28"/>
          <w:szCs w:val="28"/>
        </w:rPr>
        <w:lastRenderedPageBreak/>
        <w:t>Alertas</w:t>
      </w:r>
      <w:r w:rsidR="00D55A37">
        <w:rPr>
          <w:rFonts w:ascii="Arial" w:hAnsi="Arial" w:cs="Arial"/>
          <w:b/>
          <w:bCs/>
          <w:sz w:val="28"/>
          <w:szCs w:val="28"/>
        </w:rPr>
        <w:t xml:space="preserve"> </w:t>
      </w:r>
    </w:p>
    <w:p w14:paraId="469B432D" w14:textId="77777777" w:rsidR="00CD4EA0" w:rsidRPr="00C769CE" w:rsidRDefault="00CD4EA0" w:rsidP="00CD4EA0">
      <w:pPr>
        <w:spacing w:line="360" w:lineRule="auto"/>
        <w:jc w:val="both"/>
        <w:rPr>
          <w:rFonts w:ascii="Arial" w:hAnsi="Arial" w:cs="Arial"/>
          <w:sz w:val="24"/>
          <w:szCs w:val="24"/>
        </w:rPr>
      </w:pPr>
      <w:r>
        <w:rPr>
          <w:rFonts w:ascii="Arial" w:hAnsi="Arial" w:cs="Arial"/>
          <w:sz w:val="24"/>
          <w:szCs w:val="24"/>
        </w:rPr>
        <w:t>Según Pérez y Gardey (2009), “u</w:t>
      </w:r>
      <w:r w:rsidRPr="00C769CE">
        <w:rPr>
          <w:rFonts w:ascii="Arial" w:hAnsi="Arial" w:cs="Arial"/>
          <w:sz w:val="24"/>
          <w:szCs w:val="24"/>
        </w:rPr>
        <w:t>n estado o una señal de alerta es un aviso para que se extremen las precauciones de vigilancia. De igual forma, alguien que está alerta es una persona que se encuentra atenta a ciertas cuestiones</w:t>
      </w:r>
      <w:r>
        <w:rPr>
          <w:rFonts w:ascii="Arial" w:hAnsi="Arial" w:cs="Arial"/>
          <w:sz w:val="24"/>
          <w:szCs w:val="24"/>
        </w:rPr>
        <w:t>”</w:t>
      </w:r>
      <w:r w:rsidRPr="00C769CE">
        <w:rPr>
          <w:rFonts w:ascii="Arial" w:hAnsi="Arial" w:cs="Arial"/>
          <w:sz w:val="24"/>
          <w:szCs w:val="24"/>
        </w:rPr>
        <w:t xml:space="preserve">. </w:t>
      </w:r>
    </w:p>
    <w:p w14:paraId="4D6CF5DB" w14:textId="77777777" w:rsidR="00CD4EA0" w:rsidRPr="00C769CE" w:rsidRDefault="00CD4EA0" w:rsidP="00CD4EA0">
      <w:pPr>
        <w:spacing w:line="360" w:lineRule="auto"/>
        <w:jc w:val="both"/>
        <w:rPr>
          <w:rFonts w:ascii="Arial" w:hAnsi="Arial" w:cs="Arial"/>
          <w:sz w:val="24"/>
          <w:szCs w:val="24"/>
        </w:rPr>
      </w:pPr>
      <w:r w:rsidRPr="00C769CE">
        <w:rPr>
          <w:rFonts w:ascii="Arial" w:hAnsi="Arial" w:cs="Arial"/>
          <w:sz w:val="24"/>
          <w:szCs w:val="24"/>
        </w:rPr>
        <w:t xml:space="preserve">Las alertas tienen como objetivo comunicar a un usuario información referente a la ocurrencia de eventos de su interés en un sistema informático. Se basan en la </w:t>
      </w:r>
      <w:r w:rsidRPr="003166F1">
        <w:rPr>
          <w:rFonts w:ascii="Arial" w:hAnsi="Arial" w:cs="Arial"/>
          <w:sz w:val="24"/>
          <w:szCs w:val="24"/>
        </w:rPr>
        <w:t>emisión de mensajes y avisos por programas en la emisión de mensajes y avisos por programas</w:t>
      </w:r>
      <w:r w:rsidRPr="00C769CE">
        <w:rPr>
          <w:rFonts w:ascii="Arial" w:hAnsi="Arial" w:cs="Arial"/>
          <w:sz w:val="24"/>
          <w:szCs w:val="24"/>
        </w:rPr>
        <w:t xml:space="preserve"> o servicios para advertir un evento al usuario, teniendo la propiedad de no causar interrupciones en la ejecución de la tarea que se esté llevando a cabo. </w:t>
      </w:r>
    </w:p>
    <w:p w14:paraId="6820AA99" w14:textId="77777777" w:rsidR="00CD4EA0" w:rsidRDefault="00CD4EA0" w:rsidP="00CD4EA0">
      <w:pPr>
        <w:spacing w:line="240" w:lineRule="auto"/>
        <w:ind w:left="709" w:right="476"/>
        <w:jc w:val="both"/>
        <w:rPr>
          <w:ins w:id="2" w:author="Windows User" w:date="2021-07-20T13:56:00Z"/>
          <w:rFonts w:ascii="Arial" w:hAnsi="Arial" w:cs="Arial"/>
          <w:sz w:val="20"/>
          <w:szCs w:val="20"/>
        </w:rPr>
      </w:pPr>
      <w:r w:rsidRPr="00C852A8">
        <w:rPr>
          <w:rFonts w:ascii="Arial" w:hAnsi="Arial" w:cs="Arial"/>
          <w:sz w:val="20"/>
          <w:szCs w:val="20"/>
        </w:rPr>
        <w:t>Permite la recolección de datos sobre eventos producidos en cualquier esfera. Constituyen una parte orientada a sacar provecho de las experiencias y mejoran la toma de decisiones dentro del ámbito de trabajo. Desde hace varias décadas los sistemas de alertas están implantados en industrias de alto riesgo: aviación, industrias petroquímicas, energía nuclear, entre otros sectores, destacándose fundamentalmente el sector de la salud. (</w:t>
      </w:r>
      <w:r w:rsidRPr="003166F1">
        <w:rPr>
          <w:rFonts w:ascii="Arial" w:hAnsi="Arial" w:cs="Arial"/>
          <w:sz w:val="20"/>
          <w:szCs w:val="20"/>
        </w:rPr>
        <w:t>EcuRed, s.f.).</w:t>
      </w:r>
    </w:p>
    <w:p w14:paraId="37675412" w14:textId="77777777" w:rsidR="00332E3B" w:rsidRPr="00C852A8" w:rsidRDefault="00332E3B" w:rsidP="00CD4EA0">
      <w:pPr>
        <w:spacing w:line="240" w:lineRule="auto"/>
        <w:ind w:left="709" w:right="476"/>
        <w:jc w:val="both"/>
        <w:rPr>
          <w:rFonts w:ascii="Arial" w:hAnsi="Arial" w:cs="Arial"/>
          <w:sz w:val="20"/>
          <w:szCs w:val="20"/>
        </w:rPr>
      </w:pPr>
    </w:p>
    <w:p w14:paraId="483D99D5" w14:textId="77777777" w:rsidR="00CD4EA0" w:rsidRDefault="00CD4EA0" w:rsidP="00CD4EA0">
      <w:pPr>
        <w:spacing w:line="360" w:lineRule="auto"/>
        <w:ind w:right="282"/>
        <w:jc w:val="both"/>
        <w:rPr>
          <w:rFonts w:ascii="Arial" w:hAnsi="Arial" w:cs="Arial"/>
          <w:sz w:val="24"/>
          <w:szCs w:val="24"/>
        </w:rPr>
      </w:pPr>
      <w:r w:rsidRPr="00C769CE">
        <w:rPr>
          <w:rFonts w:ascii="Arial" w:hAnsi="Arial" w:cs="Arial"/>
          <w:sz w:val="24"/>
          <w:szCs w:val="24"/>
        </w:rPr>
        <w:t xml:space="preserve">Según </w:t>
      </w:r>
      <w:r>
        <w:rPr>
          <w:rFonts w:ascii="Arial" w:hAnsi="Arial" w:cs="Arial"/>
          <w:sz w:val="24"/>
          <w:szCs w:val="24"/>
        </w:rPr>
        <w:t>el sitio web EcuRed (s.f.)</w:t>
      </w:r>
      <w:r w:rsidRPr="00C769CE">
        <w:rPr>
          <w:rFonts w:ascii="Arial" w:hAnsi="Arial" w:cs="Arial"/>
          <w:sz w:val="24"/>
          <w:szCs w:val="24"/>
        </w:rPr>
        <w:t xml:space="preserve">, “Las alertas son mensajes enviados a un determinado usuario sobre eventos que van a ocurrir en un sistema y que necesitan ser informados.” </w:t>
      </w:r>
    </w:p>
    <w:p w14:paraId="7E434995" w14:textId="77777777" w:rsidR="00CD4EA0" w:rsidRPr="00B6292C" w:rsidRDefault="00CD4EA0" w:rsidP="00CD4EA0">
      <w:pPr>
        <w:spacing w:line="360" w:lineRule="auto"/>
        <w:jc w:val="both"/>
        <w:rPr>
          <w:rFonts w:ascii="Arial" w:hAnsi="Arial" w:cs="Arial"/>
          <w:sz w:val="24"/>
          <w:szCs w:val="24"/>
        </w:rPr>
      </w:pPr>
      <w:r w:rsidRPr="00B6292C">
        <w:rPr>
          <w:rFonts w:ascii="Arial" w:hAnsi="Arial" w:cs="Arial"/>
          <w:sz w:val="24"/>
          <w:szCs w:val="24"/>
        </w:rPr>
        <w:t xml:space="preserve">En 2001, la revista Información Tecnológica publicó un artículo referente a las alertas, donde mencionan que, "El conocimiento sobre las relaciones de causa y efecto entre fallos y alertas es generalmente incompleto." </w:t>
      </w:r>
    </w:p>
    <w:p w14:paraId="766AC4B9" w14:textId="7A717226" w:rsidR="00CD4EA0" w:rsidRDefault="00CD4EA0" w:rsidP="00CD4EA0">
      <w:pPr>
        <w:spacing w:line="360" w:lineRule="auto"/>
        <w:jc w:val="both"/>
        <w:rPr>
          <w:rFonts w:ascii="Arial" w:hAnsi="Arial" w:cs="Arial"/>
          <w:sz w:val="24"/>
          <w:szCs w:val="24"/>
        </w:rPr>
      </w:pPr>
      <w:r w:rsidRPr="00B6292C">
        <w:rPr>
          <w:rFonts w:ascii="Arial" w:hAnsi="Arial" w:cs="Arial"/>
          <w:sz w:val="24"/>
          <w:szCs w:val="24"/>
        </w:rPr>
        <w:t>Dando a</w:t>
      </w:r>
      <w:r>
        <w:rPr>
          <w:rFonts w:ascii="Arial" w:hAnsi="Arial" w:cs="Arial"/>
          <w:sz w:val="24"/>
          <w:szCs w:val="24"/>
        </w:rPr>
        <w:t xml:space="preserve"> </w:t>
      </w:r>
      <w:r w:rsidR="002A2C96">
        <w:rPr>
          <w:rFonts w:ascii="Arial" w:hAnsi="Arial" w:cs="Arial"/>
          <w:sz w:val="24"/>
          <w:szCs w:val="24"/>
        </w:rPr>
        <w:t>entender</w:t>
      </w:r>
      <w:r w:rsidR="002A2C96" w:rsidRPr="00B6292C">
        <w:rPr>
          <w:rFonts w:ascii="Arial" w:hAnsi="Arial" w:cs="Arial"/>
          <w:sz w:val="24"/>
          <w:szCs w:val="24"/>
        </w:rPr>
        <w:t xml:space="preserve"> </w:t>
      </w:r>
      <w:r w:rsidRPr="00B6292C">
        <w:rPr>
          <w:rFonts w:ascii="Arial" w:hAnsi="Arial" w:cs="Arial"/>
          <w:sz w:val="24"/>
          <w:szCs w:val="24"/>
        </w:rPr>
        <w:t>que las alertas que son generadas por un fallo no se vuelven disponibles al sistema de correlación, en tiempo hábil, en virtud de pérdida o retraso en el precursor desde el elemento de red que les ha dado origen.</w:t>
      </w:r>
      <w:r>
        <w:rPr>
          <w:rFonts w:ascii="Arial" w:hAnsi="Arial" w:cs="Arial"/>
          <w:sz w:val="24"/>
          <w:szCs w:val="24"/>
        </w:rPr>
        <w:t xml:space="preserve"> </w:t>
      </w:r>
      <w:r w:rsidRPr="00B6292C">
        <w:rPr>
          <w:rFonts w:ascii="Arial" w:hAnsi="Arial" w:cs="Arial"/>
          <w:sz w:val="24"/>
          <w:szCs w:val="24"/>
        </w:rPr>
        <w:t>(</w:t>
      </w:r>
      <w:r w:rsidRPr="003166F1">
        <w:rPr>
          <w:rFonts w:ascii="Arial" w:hAnsi="Arial" w:cs="Arial"/>
          <w:sz w:val="24"/>
          <w:szCs w:val="24"/>
        </w:rPr>
        <w:t>Información tecnológica, 2001).</w:t>
      </w:r>
    </w:p>
    <w:p w14:paraId="555E4154" w14:textId="77777777" w:rsidR="00940591" w:rsidRDefault="00940591">
      <w:pPr>
        <w:rPr>
          <w:rFonts w:ascii="Arial" w:hAnsi="Arial" w:cs="Arial"/>
          <w:sz w:val="24"/>
          <w:szCs w:val="24"/>
        </w:rPr>
      </w:pPr>
      <w:r>
        <w:rPr>
          <w:rFonts w:ascii="Arial" w:hAnsi="Arial" w:cs="Arial"/>
          <w:sz w:val="24"/>
          <w:szCs w:val="24"/>
        </w:rPr>
        <w:br w:type="page"/>
      </w:r>
    </w:p>
    <w:p w14:paraId="1BFD208A" w14:textId="77777777" w:rsidR="00940591" w:rsidRPr="00940591" w:rsidRDefault="00940591" w:rsidP="00334E36">
      <w:pPr>
        <w:rPr>
          <w:rFonts w:ascii="Arial" w:hAnsi="Arial" w:cs="Arial"/>
          <w:b/>
          <w:sz w:val="24"/>
          <w:szCs w:val="24"/>
        </w:rPr>
      </w:pPr>
      <w:r w:rsidRPr="00940591">
        <w:rPr>
          <w:rFonts w:ascii="Arial" w:hAnsi="Arial" w:cs="Arial"/>
          <w:b/>
          <w:sz w:val="24"/>
          <w:szCs w:val="24"/>
        </w:rPr>
        <w:lastRenderedPageBreak/>
        <w:t>Seguridad</w:t>
      </w:r>
      <w:r>
        <w:rPr>
          <w:rFonts w:ascii="Arial" w:hAnsi="Arial" w:cs="Arial"/>
          <w:b/>
          <w:sz w:val="24"/>
          <w:szCs w:val="24"/>
        </w:rPr>
        <w:t xml:space="preserve"> </w:t>
      </w:r>
    </w:p>
    <w:p w14:paraId="7782F657" w14:textId="79D86BAE" w:rsidR="00CD4EA0" w:rsidRDefault="00CD4EA0" w:rsidP="00CD4EA0">
      <w:pPr>
        <w:spacing w:line="360" w:lineRule="auto"/>
        <w:jc w:val="both"/>
        <w:rPr>
          <w:sz w:val="24"/>
          <w:szCs w:val="24"/>
          <w:lang w:val="es-ES"/>
        </w:rPr>
      </w:pPr>
      <w:r>
        <w:rPr>
          <w:sz w:val="24"/>
          <w:szCs w:val="24"/>
          <w:lang w:val="es-ES"/>
        </w:rPr>
        <w:t xml:space="preserve">Pincay (2020), </w:t>
      </w:r>
      <w:r w:rsidR="002A2C96">
        <w:rPr>
          <w:sz w:val="24"/>
          <w:szCs w:val="24"/>
          <w:lang w:val="es-ES"/>
        </w:rPr>
        <w:t xml:space="preserve">comenta que </w:t>
      </w:r>
      <w:r>
        <w:rPr>
          <w:sz w:val="24"/>
          <w:szCs w:val="24"/>
          <w:lang w:val="es-ES"/>
        </w:rPr>
        <w:t>“Un enfoque holístico, personal altamente calificado y herramientas adecuadas pueden evitar o mitigar, en gran medida, los impactos sobre la seguridad bancaria y de la información”. Según Pincay, es esencial reforzar la ciberseguridad de las organizaciones y luchar contra el fraude en el sector financiero.</w:t>
      </w:r>
    </w:p>
    <w:p w14:paraId="7631707F" w14:textId="77777777" w:rsidR="00CD4EA0" w:rsidRDefault="00CD4EA0" w:rsidP="00CD4EA0">
      <w:pPr>
        <w:spacing w:line="360" w:lineRule="auto"/>
        <w:jc w:val="both"/>
        <w:rPr>
          <w:sz w:val="24"/>
          <w:szCs w:val="24"/>
          <w:lang w:val="es-ES"/>
        </w:rPr>
      </w:pPr>
    </w:p>
    <w:p w14:paraId="61B5B2F1" w14:textId="0F5B1637" w:rsidR="00CD4EA0" w:rsidRDefault="00CD4EA0" w:rsidP="00CD4EA0">
      <w:pPr>
        <w:spacing w:line="360" w:lineRule="auto"/>
        <w:jc w:val="both"/>
        <w:rPr>
          <w:color w:val="333333"/>
          <w:sz w:val="24"/>
          <w:szCs w:val="24"/>
          <w:highlight w:val="white"/>
          <w:lang w:val="es-ES"/>
        </w:rPr>
      </w:pPr>
      <w:r>
        <w:rPr>
          <w:sz w:val="24"/>
          <w:szCs w:val="24"/>
          <w:lang w:val="es-ES"/>
        </w:rPr>
        <w:t xml:space="preserve">Pincay </w:t>
      </w:r>
      <w:r w:rsidR="006C5BC6">
        <w:rPr>
          <w:sz w:val="24"/>
          <w:szCs w:val="24"/>
          <w:lang w:val="es-ES"/>
        </w:rPr>
        <w:t xml:space="preserve">(2020), </w:t>
      </w:r>
      <w:r w:rsidR="002A2C96">
        <w:rPr>
          <w:sz w:val="24"/>
          <w:szCs w:val="24"/>
          <w:lang w:val="es-ES"/>
        </w:rPr>
        <w:t xml:space="preserve">afirma </w:t>
      </w:r>
      <w:r>
        <w:rPr>
          <w:sz w:val="24"/>
          <w:szCs w:val="24"/>
          <w:lang w:val="es-ES"/>
        </w:rPr>
        <w:t>que l</w:t>
      </w:r>
      <w:r>
        <w:rPr>
          <w:color w:val="333333"/>
          <w:sz w:val="24"/>
          <w:szCs w:val="24"/>
          <w:highlight w:val="white"/>
          <w:lang w:val="es-ES"/>
        </w:rPr>
        <w:t>as áreas de Seguridad de la Información y de Ciberseguridad deben poder llevar a cabo la prevención de los ataques, dada la gran amenaza que se generan para el sector y, por consiguiente, para sus usuarios. Se tiene que asegurar la seguridad de las aplicaciones que se llevan a cabo, de los nuevos servicios que se ofrecen y de los dispositivos que se utilizan para avalar su credibilidad, identificar las debilidades y ocultarlas con un reto complementario, que es la generación del menor roce posible para el cliente.</w:t>
      </w:r>
    </w:p>
    <w:p w14:paraId="129EBCAB" w14:textId="77777777" w:rsidR="00CD4EA0" w:rsidRDefault="00CD4EA0" w:rsidP="00CD4EA0">
      <w:pPr>
        <w:spacing w:line="360" w:lineRule="auto"/>
        <w:jc w:val="both"/>
        <w:rPr>
          <w:color w:val="333333"/>
          <w:sz w:val="24"/>
          <w:szCs w:val="24"/>
          <w:highlight w:val="white"/>
          <w:lang w:val="es-ES"/>
        </w:rPr>
      </w:pPr>
    </w:p>
    <w:p w14:paraId="6EB89BEC" w14:textId="77777777" w:rsidR="00CD4EA0" w:rsidRDefault="00CD4EA0" w:rsidP="00CD4EA0">
      <w:pPr>
        <w:spacing w:line="360" w:lineRule="auto"/>
        <w:jc w:val="both"/>
        <w:rPr>
          <w:color w:val="333333"/>
          <w:sz w:val="24"/>
          <w:szCs w:val="24"/>
          <w:highlight w:val="white"/>
          <w:lang w:val="es-ES"/>
        </w:rPr>
      </w:pPr>
      <w:r>
        <w:rPr>
          <w:color w:val="333333"/>
          <w:sz w:val="24"/>
          <w:szCs w:val="24"/>
          <w:highlight w:val="white"/>
          <w:lang w:val="es-ES"/>
        </w:rPr>
        <w:t>También menciona que el modelo de seguridad de la información es el conjunto de normas, políticas, procedimientos, estándares y herramientas que admiten proteger la confidencialidad, disponibilidad e integridad de la información de las personas. Igualmente, debe irrumpir los procesos de investigación de los eventos que se generen como alertas de accidentes de seguridad de la información.</w:t>
      </w:r>
    </w:p>
    <w:p w14:paraId="4C033174" w14:textId="77777777" w:rsidR="00940591" w:rsidRDefault="00940591">
      <w:pPr>
        <w:rPr>
          <w:rFonts w:ascii="Arial" w:hAnsi="Arial" w:cs="Arial"/>
          <w:color w:val="333333"/>
          <w:sz w:val="24"/>
          <w:szCs w:val="24"/>
          <w:highlight w:val="white"/>
        </w:rPr>
      </w:pPr>
      <w:r>
        <w:rPr>
          <w:rFonts w:ascii="Arial" w:hAnsi="Arial" w:cs="Arial"/>
          <w:color w:val="333333"/>
          <w:sz w:val="24"/>
          <w:szCs w:val="24"/>
          <w:highlight w:val="white"/>
        </w:rPr>
        <w:br w:type="page"/>
      </w:r>
    </w:p>
    <w:p w14:paraId="318D0E4D" w14:textId="17EADA13" w:rsidR="003F56AA" w:rsidRDefault="00940591" w:rsidP="00334E36">
      <w:pPr>
        <w:rPr>
          <w:rFonts w:ascii="Arial" w:hAnsi="Arial" w:cs="Arial"/>
          <w:b/>
          <w:bCs/>
          <w:sz w:val="28"/>
          <w:szCs w:val="28"/>
        </w:rPr>
      </w:pPr>
      <w:r w:rsidRPr="00940591">
        <w:rPr>
          <w:rFonts w:ascii="Arial" w:hAnsi="Arial" w:cs="Arial"/>
          <w:b/>
          <w:bCs/>
          <w:sz w:val="28"/>
          <w:szCs w:val="28"/>
        </w:rPr>
        <w:lastRenderedPageBreak/>
        <w:t>B</w:t>
      </w:r>
      <w:r w:rsidR="00AF7557">
        <w:rPr>
          <w:rFonts w:ascii="Arial" w:hAnsi="Arial" w:cs="Arial"/>
          <w:b/>
          <w:bCs/>
          <w:sz w:val="28"/>
          <w:szCs w:val="28"/>
        </w:rPr>
        <w:t>uzzer</w:t>
      </w:r>
      <w:r>
        <w:rPr>
          <w:rFonts w:ascii="Arial" w:hAnsi="Arial" w:cs="Arial"/>
          <w:b/>
          <w:bCs/>
          <w:sz w:val="28"/>
          <w:szCs w:val="28"/>
        </w:rPr>
        <w:t xml:space="preserve"> </w:t>
      </w:r>
    </w:p>
    <w:p w14:paraId="0B6A6DAD" w14:textId="1F8A9BC6" w:rsidR="00940591" w:rsidRDefault="00940591" w:rsidP="00C25D3C">
      <w:pPr>
        <w:spacing w:line="360" w:lineRule="auto"/>
        <w:jc w:val="both"/>
        <w:rPr>
          <w:rFonts w:ascii="Arial" w:hAnsi="Arial" w:cs="Arial"/>
          <w:sz w:val="24"/>
          <w:szCs w:val="24"/>
        </w:rPr>
      </w:pPr>
      <w:r w:rsidRPr="00A408BE">
        <w:rPr>
          <w:rFonts w:ascii="Arial" w:hAnsi="Arial" w:cs="Arial"/>
          <w:sz w:val="24"/>
          <w:szCs w:val="24"/>
        </w:rPr>
        <w:t xml:space="preserve">Según </w:t>
      </w:r>
      <w:r w:rsidR="00AF7557" w:rsidRPr="00A408BE">
        <w:rPr>
          <w:rFonts w:ascii="Arial" w:hAnsi="Arial" w:cs="Arial"/>
          <w:noProof/>
          <w:sz w:val="24"/>
          <w:szCs w:val="24"/>
        </w:rPr>
        <w:t xml:space="preserve">Millahual, </w:t>
      </w:r>
      <w:r w:rsidR="00AF7557">
        <w:rPr>
          <w:rFonts w:ascii="Arial" w:hAnsi="Arial" w:cs="Arial"/>
          <w:noProof/>
          <w:sz w:val="24"/>
          <w:szCs w:val="24"/>
        </w:rPr>
        <w:t>(</w:t>
      </w:r>
      <w:r w:rsidR="00AF7557" w:rsidRPr="00A408BE">
        <w:rPr>
          <w:rFonts w:ascii="Arial" w:hAnsi="Arial" w:cs="Arial"/>
          <w:noProof/>
          <w:sz w:val="24"/>
          <w:szCs w:val="24"/>
        </w:rPr>
        <w:t>2020)</w:t>
      </w:r>
      <w:r>
        <w:rPr>
          <w:rFonts w:ascii="Arial" w:hAnsi="Arial" w:cs="Arial"/>
          <w:sz w:val="24"/>
          <w:szCs w:val="24"/>
        </w:rPr>
        <w:t xml:space="preserve">, entendemos que el </w:t>
      </w:r>
      <w:r w:rsidRPr="0073459B">
        <w:rPr>
          <w:rFonts w:ascii="Arial" w:hAnsi="Arial" w:cs="Arial"/>
          <w:i/>
          <w:sz w:val="24"/>
          <w:szCs w:val="24"/>
        </w:rPr>
        <w:t>buzzer</w:t>
      </w:r>
      <w:r>
        <w:rPr>
          <w:rFonts w:ascii="Arial" w:hAnsi="Arial" w:cs="Arial"/>
          <w:sz w:val="24"/>
          <w:szCs w:val="24"/>
        </w:rPr>
        <w:t xml:space="preserve"> es “una propiedad que se relaciona con algunos cristales que, cuando son sometidos a tensiones mecánicas, adquieren polarización eléctrica, por lo que presentan tensiones eléctricas”. Gracias a este comportamiento lo importante es que nosotros al someterlo a una tensión eléctrica variable hará que vibre y se puede usar de diversas formas, comúnmente como alarma.</w:t>
      </w:r>
    </w:p>
    <w:p w14:paraId="7A86F3A5" w14:textId="1996CB57" w:rsidR="000E7B92" w:rsidRDefault="000E7B92" w:rsidP="00C25D3C">
      <w:pPr>
        <w:spacing w:line="360" w:lineRule="auto"/>
        <w:jc w:val="both"/>
        <w:rPr>
          <w:rFonts w:ascii="Arial" w:hAnsi="Arial" w:cs="Arial"/>
          <w:sz w:val="24"/>
          <w:szCs w:val="24"/>
        </w:rPr>
      </w:pPr>
      <w:r>
        <w:rPr>
          <w:rFonts w:ascii="Arial" w:hAnsi="Arial" w:cs="Arial"/>
          <w:sz w:val="24"/>
          <w:szCs w:val="24"/>
        </w:rPr>
        <w:t xml:space="preserve">De una manera </w:t>
      </w:r>
      <w:r w:rsidRPr="000E7B92">
        <w:rPr>
          <w:rFonts w:ascii="Arial" w:hAnsi="Arial" w:cs="Arial"/>
          <w:sz w:val="24"/>
          <w:szCs w:val="24"/>
        </w:rPr>
        <w:t>más compleja</w:t>
      </w:r>
      <w:r>
        <w:rPr>
          <w:rFonts w:ascii="Arial" w:hAnsi="Arial" w:cs="Arial"/>
          <w:sz w:val="24"/>
          <w:szCs w:val="24"/>
        </w:rPr>
        <w:t xml:space="preserve">, explicando el funcionamiento del </w:t>
      </w:r>
      <w:r w:rsidRPr="0073459B">
        <w:rPr>
          <w:rFonts w:ascii="Arial" w:hAnsi="Arial" w:cs="Arial"/>
          <w:i/>
          <w:sz w:val="24"/>
          <w:szCs w:val="24"/>
        </w:rPr>
        <w:t>buzzer</w:t>
      </w:r>
      <w:r>
        <w:rPr>
          <w:rFonts w:ascii="Arial" w:hAnsi="Arial" w:cs="Arial"/>
          <w:i/>
          <w:sz w:val="24"/>
          <w:szCs w:val="24"/>
        </w:rPr>
        <w:t>,</w:t>
      </w:r>
      <w:r>
        <w:rPr>
          <w:rFonts w:ascii="Arial" w:hAnsi="Arial" w:cs="Arial"/>
          <w:sz w:val="24"/>
          <w:szCs w:val="24"/>
        </w:rPr>
        <w:t xml:space="preserve"> se sabe que este se trata de elementos electrónicos, que mediante una combinación de dos discos de distintos materiales (mientras los dos materiales sean de propiedades piezoeléctricas) cuando estos se encuentren frente a un voltaje los discos se repelen y producen un sonido.</w:t>
      </w:r>
    </w:p>
    <w:p w14:paraId="0CFE4730" w14:textId="15FEF11A" w:rsidR="00940591" w:rsidRDefault="00940591" w:rsidP="00C25D3C">
      <w:pPr>
        <w:spacing w:line="360" w:lineRule="auto"/>
        <w:jc w:val="both"/>
        <w:rPr>
          <w:rFonts w:ascii="Arial" w:hAnsi="Arial" w:cs="Arial"/>
          <w:sz w:val="24"/>
          <w:szCs w:val="24"/>
        </w:rPr>
      </w:pPr>
      <w:r>
        <w:rPr>
          <w:rFonts w:ascii="Arial" w:hAnsi="Arial" w:cs="Arial"/>
          <w:sz w:val="24"/>
          <w:szCs w:val="24"/>
        </w:rPr>
        <w:t xml:space="preserve">De una manera </w:t>
      </w:r>
      <w:r w:rsidR="0073459B">
        <w:rPr>
          <w:rFonts w:ascii="Arial" w:hAnsi="Arial" w:cs="Arial"/>
          <w:sz w:val="24"/>
          <w:szCs w:val="24"/>
        </w:rPr>
        <w:t xml:space="preserve">más </w:t>
      </w:r>
      <w:r w:rsidR="0073459B" w:rsidRPr="00A408BE">
        <w:rPr>
          <w:rFonts w:ascii="Arial" w:hAnsi="Arial" w:cs="Arial"/>
          <w:sz w:val="24"/>
          <w:szCs w:val="24"/>
        </w:rPr>
        <w:t xml:space="preserve">simple </w:t>
      </w:r>
      <w:sdt>
        <w:sdtPr>
          <w:rPr>
            <w:rFonts w:ascii="Arial" w:hAnsi="Arial" w:cs="Arial"/>
            <w:sz w:val="24"/>
            <w:szCs w:val="24"/>
            <w:highlight w:val="yellow"/>
          </w:rPr>
          <w:id w:val="168292647"/>
          <w:citation/>
        </w:sdtPr>
        <w:sdtEndPr/>
        <w:sdtContent>
          <w:r w:rsidR="006D4EE9" w:rsidRPr="00A408BE">
            <w:rPr>
              <w:rFonts w:ascii="Arial" w:hAnsi="Arial" w:cs="Arial"/>
              <w:sz w:val="24"/>
              <w:szCs w:val="24"/>
            </w:rPr>
            <w:fldChar w:fldCharType="begin"/>
          </w:r>
          <w:r w:rsidR="006D4EE9" w:rsidRPr="00AF7557">
            <w:rPr>
              <w:rFonts w:ascii="Arial" w:hAnsi="Arial" w:cs="Arial"/>
              <w:sz w:val="24"/>
              <w:szCs w:val="24"/>
            </w:rPr>
            <w:instrText xml:space="preserve">CITATION Mil171 \t  \l 2058 </w:instrText>
          </w:r>
          <w:r w:rsidR="006D4EE9" w:rsidRPr="00A408BE">
            <w:rPr>
              <w:rFonts w:ascii="Arial" w:hAnsi="Arial" w:cs="Arial"/>
              <w:sz w:val="24"/>
              <w:szCs w:val="24"/>
            </w:rPr>
            <w:fldChar w:fldCharType="separate"/>
          </w:r>
          <w:r w:rsidR="009A272B" w:rsidRPr="009A272B">
            <w:rPr>
              <w:rFonts w:ascii="Arial" w:hAnsi="Arial" w:cs="Arial"/>
              <w:noProof/>
              <w:sz w:val="24"/>
              <w:szCs w:val="24"/>
            </w:rPr>
            <w:t>(Millahual, 2017)</w:t>
          </w:r>
          <w:r w:rsidR="006D4EE9" w:rsidRPr="00A408BE">
            <w:rPr>
              <w:rFonts w:ascii="Arial" w:hAnsi="Arial" w:cs="Arial"/>
              <w:sz w:val="24"/>
              <w:szCs w:val="24"/>
            </w:rPr>
            <w:fldChar w:fldCharType="end"/>
          </w:r>
        </w:sdtContent>
      </w:sdt>
      <w:r w:rsidR="0073459B" w:rsidRPr="00AF7557">
        <w:rPr>
          <w:rFonts w:ascii="Arial" w:hAnsi="Arial" w:cs="Arial"/>
          <w:sz w:val="24"/>
          <w:szCs w:val="24"/>
        </w:rPr>
        <w:t>,</w:t>
      </w:r>
      <w:r w:rsidR="0073459B">
        <w:rPr>
          <w:rFonts w:ascii="Arial" w:hAnsi="Arial" w:cs="Arial"/>
          <w:sz w:val="24"/>
          <w:szCs w:val="24"/>
        </w:rPr>
        <w:t xml:space="preserve"> comenta</w:t>
      </w:r>
      <w:r>
        <w:rPr>
          <w:rFonts w:ascii="Arial" w:hAnsi="Arial" w:cs="Arial"/>
          <w:sz w:val="24"/>
          <w:szCs w:val="24"/>
        </w:rPr>
        <w:t xml:space="preserve"> que el </w:t>
      </w:r>
      <w:r w:rsidRPr="0073459B">
        <w:rPr>
          <w:rFonts w:ascii="Arial" w:hAnsi="Arial" w:cs="Arial"/>
          <w:i/>
          <w:sz w:val="24"/>
          <w:szCs w:val="24"/>
        </w:rPr>
        <w:t>buzzer</w:t>
      </w:r>
      <w:r>
        <w:rPr>
          <w:rFonts w:ascii="Arial" w:hAnsi="Arial" w:cs="Arial"/>
          <w:sz w:val="24"/>
          <w:szCs w:val="24"/>
        </w:rPr>
        <w:t xml:space="preserve"> no es </w:t>
      </w:r>
      <w:r w:rsidR="0073459B">
        <w:rPr>
          <w:rFonts w:ascii="Arial" w:hAnsi="Arial" w:cs="Arial"/>
          <w:sz w:val="24"/>
          <w:szCs w:val="24"/>
        </w:rPr>
        <w:t>más</w:t>
      </w:r>
      <w:r>
        <w:rPr>
          <w:rFonts w:ascii="Arial" w:hAnsi="Arial" w:cs="Arial"/>
          <w:sz w:val="24"/>
          <w:szCs w:val="24"/>
        </w:rPr>
        <w:t xml:space="preserve"> que un transducto</w:t>
      </w:r>
      <w:r w:rsidR="0073459B">
        <w:rPr>
          <w:rFonts w:ascii="Arial" w:hAnsi="Arial" w:cs="Arial"/>
          <w:sz w:val="24"/>
          <w:szCs w:val="24"/>
        </w:rPr>
        <w:t>r electroacústico que es capaz</w:t>
      </w:r>
      <w:r>
        <w:rPr>
          <w:rFonts w:ascii="Arial" w:hAnsi="Arial" w:cs="Arial"/>
          <w:sz w:val="24"/>
          <w:szCs w:val="24"/>
        </w:rPr>
        <w:t xml:space="preserve"> de crear sonidos o zumbidos conti</w:t>
      </w:r>
      <w:r w:rsidR="0073459B">
        <w:rPr>
          <w:rFonts w:ascii="Arial" w:hAnsi="Arial" w:cs="Arial"/>
          <w:sz w:val="24"/>
          <w:szCs w:val="24"/>
        </w:rPr>
        <w:t xml:space="preserve">nuamente del mismo tono que </w:t>
      </w:r>
      <w:r>
        <w:rPr>
          <w:rFonts w:ascii="Arial" w:hAnsi="Arial" w:cs="Arial"/>
          <w:sz w:val="24"/>
          <w:szCs w:val="24"/>
        </w:rPr>
        <w:t>sirve</w:t>
      </w:r>
      <w:r w:rsidR="0073459B">
        <w:rPr>
          <w:rFonts w:ascii="Arial" w:hAnsi="Arial" w:cs="Arial"/>
          <w:sz w:val="24"/>
          <w:szCs w:val="24"/>
        </w:rPr>
        <w:t>n</w:t>
      </w:r>
      <w:r>
        <w:rPr>
          <w:rFonts w:ascii="Arial" w:hAnsi="Arial" w:cs="Arial"/>
          <w:sz w:val="24"/>
          <w:szCs w:val="24"/>
        </w:rPr>
        <w:t xml:space="preserve"> </w:t>
      </w:r>
      <w:r w:rsidR="0073459B">
        <w:rPr>
          <w:rFonts w:ascii="Arial" w:hAnsi="Arial" w:cs="Arial"/>
          <w:sz w:val="24"/>
          <w:szCs w:val="24"/>
        </w:rPr>
        <w:t>como un mecanismo para dar aviso sobre una situación. Un ejemplo de su aplicación</w:t>
      </w:r>
      <w:r>
        <w:rPr>
          <w:rFonts w:ascii="Arial" w:hAnsi="Arial" w:cs="Arial"/>
          <w:sz w:val="24"/>
          <w:szCs w:val="24"/>
        </w:rPr>
        <w:t xml:space="preserve"> es en </w:t>
      </w:r>
      <w:r w:rsidR="00EA49A0">
        <w:rPr>
          <w:rFonts w:ascii="Arial" w:hAnsi="Arial" w:cs="Arial"/>
          <w:sz w:val="24"/>
          <w:szCs w:val="24"/>
        </w:rPr>
        <w:t>el sector automotriz</w:t>
      </w:r>
      <w:r>
        <w:rPr>
          <w:rFonts w:ascii="Arial" w:hAnsi="Arial" w:cs="Arial"/>
          <w:sz w:val="24"/>
          <w:szCs w:val="24"/>
        </w:rPr>
        <w:t xml:space="preserve">, </w:t>
      </w:r>
      <w:r w:rsidR="00EA49A0">
        <w:rPr>
          <w:rFonts w:ascii="Arial" w:hAnsi="Arial" w:cs="Arial"/>
          <w:sz w:val="24"/>
          <w:szCs w:val="24"/>
        </w:rPr>
        <w:t xml:space="preserve">o en el hogar como en </w:t>
      </w:r>
      <w:r>
        <w:rPr>
          <w:rFonts w:ascii="Arial" w:hAnsi="Arial" w:cs="Arial"/>
          <w:sz w:val="24"/>
          <w:szCs w:val="24"/>
        </w:rPr>
        <w:t xml:space="preserve">electrodomésticos o despertadores. </w:t>
      </w:r>
    </w:p>
    <w:p w14:paraId="4E915BD0" w14:textId="7FAD8A84" w:rsidR="00940591" w:rsidRPr="00EA49A0" w:rsidRDefault="00940591" w:rsidP="001A470A">
      <w:pPr>
        <w:ind w:left="709" w:right="476"/>
        <w:jc w:val="both"/>
        <w:rPr>
          <w:rFonts w:ascii="Arial" w:hAnsi="Arial" w:cs="Arial"/>
          <w:sz w:val="20"/>
          <w:szCs w:val="20"/>
          <w:u w:val="single"/>
        </w:rPr>
      </w:pPr>
      <w:r>
        <w:rPr>
          <w:rFonts w:ascii="Arial" w:hAnsi="Arial" w:cs="Arial"/>
          <w:sz w:val="20"/>
          <w:szCs w:val="20"/>
        </w:rPr>
        <w:t>Si nos detenemos en la construcción del buzzer, encontramos que se trata de elementos electrónicos que se forman mediante la combinación de dos discos de distintos materiales. Uno de estos discos es metálico y el otro puede ser de cerámica; como ambos poseen propiedades piezoeléctricas, al encontrarse frente a un voltaje los discos se repelen produciendo un sonido. Si la diferencia de tensión se pone a cero, los discos vuelven a su posición original y se produce un nuevo sonido.</w:t>
      </w:r>
      <w:r w:rsidR="00EA49A0">
        <w:rPr>
          <w:rFonts w:ascii="Arial" w:hAnsi="Arial" w:cs="Arial"/>
          <w:sz w:val="20"/>
          <w:szCs w:val="20"/>
        </w:rPr>
        <w:t xml:space="preserve"> </w:t>
      </w:r>
      <w:sdt>
        <w:sdtPr>
          <w:rPr>
            <w:rFonts w:ascii="Arial" w:hAnsi="Arial" w:cs="Arial"/>
            <w:sz w:val="20"/>
            <w:szCs w:val="20"/>
          </w:rPr>
          <w:id w:val="395021260"/>
          <w:citation/>
        </w:sdtPr>
        <w:sdtEndPr/>
        <w:sdtContent>
          <w:r w:rsidR="006D4EE9">
            <w:rPr>
              <w:rFonts w:ascii="Arial" w:hAnsi="Arial" w:cs="Arial"/>
              <w:sz w:val="20"/>
              <w:szCs w:val="20"/>
            </w:rPr>
            <w:fldChar w:fldCharType="begin"/>
          </w:r>
          <w:r w:rsidR="006D4EE9">
            <w:rPr>
              <w:rFonts w:ascii="Arial" w:hAnsi="Arial" w:cs="Arial"/>
              <w:sz w:val="20"/>
              <w:szCs w:val="20"/>
            </w:rPr>
            <w:instrText xml:space="preserve">CITATION Mil171 \t  \l 2058 </w:instrText>
          </w:r>
          <w:r w:rsidR="006D4EE9">
            <w:rPr>
              <w:rFonts w:ascii="Arial" w:hAnsi="Arial" w:cs="Arial"/>
              <w:sz w:val="20"/>
              <w:szCs w:val="20"/>
            </w:rPr>
            <w:fldChar w:fldCharType="separate"/>
          </w:r>
          <w:r w:rsidR="009A272B" w:rsidRPr="009A272B">
            <w:rPr>
              <w:rFonts w:ascii="Arial" w:hAnsi="Arial" w:cs="Arial"/>
              <w:noProof/>
              <w:sz w:val="20"/>
              <w:szCs w:val="20"/>
            </w:rPr>
            <w:t>(Millahual, 2017)</w:t>
          </w:r>
          <w:r w:rsidR="006D4EE9">
            <w:rPr>
              <w:rFonts w:ascii="Arial" w:hAnsi="Arial" w:cs="Arial"/>
              <w:sz w:val="20"/>
              <w:szCs w:val="20"/>
            </w:rPr>
            <w:fldChar w:fldCharType="end"/>
          </w:r>
        </w:sdtContent>
      </w:sdt>
    </w:p>
    <w:p w14:paraId="397C27BC" w14:textId="77777777" w:rsidR="00670FD1" w:rsidRDefault="00670FD1">
      <w:pPr>
        <w:rPr>
          <w:rFonts w:ascii="Arial" w:hAnsi="Arial" w:cs="Arial"/>
          <w:color w:val="333333"/>
          <w:sz w:val="24"/>
          <w:szCs w:val="24"/>
          <w:highlight w:val="white"/>
        </w:rPr>
      </w:pPr>
      <w:r>
        <w:rPr>
          <w:rFonts w:ascii="Arial" w:hAnsi="Arial" w:cs="Arial"/>
          <w:color w:val="333333"/>
          <w:sz w:val="24"/>
          <w:szCs w:val="24"/>
          <w:highlight w:val="white"/>
        </w:rPr>
        <w:br w:type="page"/>
      </w:r>
    </w:p>
    <w:sdt>
      <w:sdtPr>
        <w:rPr>
          <w:rFonts w:asciiTheme="minorHAnsi" w:eastAsiaTheme="minorHAnsi" w:hAnsiTheme="minorHAnsi" w:cstheme="minorBidi"/>
          <w:color w:val="auto"/>
          <w:sz w:val="22"/>
          <w:szCs w:val="22"/>
          <w:lang w:val="es-ES" w:eastAsia="en-US"/>
        </w:rPr>
        <w:id w:val="-1540731083"/>
        <w:docPartObj>
          <w:docPartGallery w:val="Bibliographies"/>
          <w:docPartUnique/>
        </w:docPartObj>
      </w:sdtPr>
      <w:sdtEndPr>
        <w:rPr>
          <w:lang w:val="es-MX"/>
        </w:rPr>
      </w:sdtEndPr>
      <w:sdtContent>
        <w:p w14:paraId="6B0D23B9" w14:textId="266AFDCD" w:rsidR="00670FD1" w:rsidRDefault="00670FD1">
          <w:pPr>
            <w:pStyle w:val="Ttulo1"/>
          </w:pPr>
          <w:r>
            <w:rPr>
              <w:lang w:val="es-ES"/>
            </w:rPr>
            <w:t>Referencias</w:t>
          </w:r>
        </w:p>
        <w:sdt>
          <w:sdtPr>
            <w:id w:val="-573587230"/>
            <w:bibliography/>
          </w:sdtPr>
          <w:sdtEndPr/>
          <w:sdtContent>
            <w:p w14:paraId="5893CF8E" w14:textId="77777777" w:rsidR="009A272B" w:rsidRDefault="00670FD1" w:rsidP="009A272B">
              <w:pPr>
                <w:pStyle w:val="Bibliografa"/>
                <w:ind w:left="720" w:hanging="720"/>
                <w:rPr>
                  <w:noProof/>
                  <w:sz w:val="24"/>
                  <w:szCs w:val="24"/>
                  <w:lang w:val="es-ES"/>
                </w:rPr>
              </w:pPr>
              <w:r>
                <w:fldChar w:fldCharType="begin"/>
              </w:r>
              <w:r w:rsidRPr="00CD4EA0">
                <w:rPr>
                  <w:lang w:val="es-US"/>
                </w:rPr>
                <w:instrText>BIBLIOGRAPHY</w:instrText>
              </w:r>
              <w:r>
                <w:fldChar w:fldCharType="separate"/>
              </w:r>
              <w:r w:rsidR="009A272B">
                <w:rPr>
                  <w:i/>
                  <w:iCs/>
                  <w:noProof/>
                  <w:lang w:val="es-ES"/>
                </w:rPr>
                <w:t>Area Data</w:t>
              </w:r>
              <w:r w:rsidR="009A272B">
                <w:rPr>
                  <w:noProof/>
                  <w:lang w:val="es-ES"/>
                </w:rPr>
                <w:t>. (2005). Obtenido de Area Data: http://www.areadata.com.ar/Seguridad_Bancaria.html</w:t>
              </w:r>
            </w:p>
            <w:p w14:paraId="398E62BD" w14:textId="77777777" w:rsidR="009A272B" w:rsidRDefault="009A272B" w:rsidP="009A272B">
              <w:pPr>
                <w:pStyle w:val="Bibliografa"/>
                <w:ind w:left="720" w:hanging="720"/>
                <w:rPr>
                  <w:noProof/>
                  <w:lang w:val="es-ES"/>
                </w:rPr>
              </w:pPr>
              <w:r>
                <w:rPr>
                  <w:noProof/>
                  <w:lang w:val="es-ES"/>
                </w:rPr>
                <w:t xml:space="preserve">D, M., &amp; J, N. (2001). </w:t>
              </w:r>
              <w:r>
                <w:rPr>
                  <w:i/>
                  <w:iCs/>
                  <w:noProof/>
                  <w:lang w:val="es-ES"/>
                </w:rPr>
                <w:t>Metodos y algoritmos para la correlacion de alarmas en redes de comunicacion.</w:t>
              </w:r>
              <w:r>
                <w:rPr>
                  <w:noProof/>
                  <w:lang w:val="es-ES"/>
                </w:rPr>
                <w:t xml:space="preserve"> Informacion Tecnologica.</w:t>
              </w:r>
            </w:p>
            <w:p w14:paraId="266EB292" w14:textId="77777777" w:rsidR="009A272B" w:rsidRPr="009A272B" w:rsidRDefault="009A272B" w:rsidP="009A272B">
              <w:pPr>
                <w:pStyle w:val="Bibliografa"/>
                <w:ind w:left="720" w:hanging="720"/>
                <w:rPr>
                  <w:noProof/>
                  <w:lang w:val="en-US"/>
                </w:rPr>
              </w:pPr>
              <w:r>
                <w:rPr>
                  <w:noProof/>
                  <w:lang w:val="es-ES"/>
                </w:rPr>
                <w:t xml:space="preserve">Daniel, G. (2006). </w:t>
              </w:r>
              <w:r>
                <w:rPr>
                  <w:i/>
                  <w:iCs/>
                  <w:noProof/>
                  <w:lang w:val="es-ES"/>
                </w:rPr>
                <w:t>Sociedad y Seguridad: El nuevo desafio de Argentina moderna.</w:t>
              </w:r>
              <w:r>
                <w:rPr>
                  <w:noProof/>
                  <w:lang w:val="es-ES"/>
                </w:rPr>
                <w:t xml:space="preserve"> </w:t>
              </w:r>
              <w:r w:rsidRPr="009A272B">
                <w:rPr>
                  <w:noProof/>
                  <w:lang w:val="en-US"/>
                </w:rPr>
                <w:t>Buenos Aires: Dunken.</w:t>
              </w:r>
            </w:p>
            <w:p w14:paraId="7FC55092" w14:textId="77777777" w:rsidR="009A272B" w:rsidRDefault="009A272B" w:rsidP="009A272B">
              <w:pPr>
                <w:pStyle w:val="Bibliografa"/>
                <w:ind w:left="720" w:hanging="720"/>
                <w:rPr>
                  <w:noProof/>
                  <w:lang w:val="es-ES"/>
                </w:rPr>
              </w:pPr>
              <w:r w:rsidRPr="009A272B">
                <w:rPr>
                  <w:noProof/>
                  <w:lang w:val="en-US"/>
                </w:rPr>
                <w:t xml:space="preserve">Dewatripont, M., &amp; Tirole, J. (1994). The prudential regulations of banks. </w:t>
              </w:r>
              <w:r>
                <w:rPr>
                  <w:noProof/>
                  <w:lang w:val="es-ES"/>
                </w:rPr>
                <w:t>Cambridge: MITPress.</w:t>
              </w:r>
            </w:p>
            <w:p w14:paraId="4FB0E075" w14:textId="77777777" w:rsidR="009A272B" w:rsidRDefault="009A272B" w:rsidP="009A272B">
              <w:pPr>
                <w:pStyle w:val="Bibliografa"/>
                <w:ind w:left="720" w:hanging="720"/>
                <w:rPr>
                  <w:noProof/>
                  <w:lang w:val="es-ES"/>
                </w:rPr>
              </w:pPr>
              <w:r>
                <w:rPr>
                  <w:noProof/>
                  <w:lang w:val="es-ES"/>
                </w:rPr>
                <w:t xml:space="preserve">EcuRed. (s.f.). </w:t>
              </w:r>
              <w:r>
                <w:rPr>
                  <w:i/>
                  <w:iCs/>
                  <w:noProof/>
                  <w:lang w:val="es-ES"/>
                </w:rPr>
                <w:t>EcuRed</w:t>
              </w:r>
              <w:r>
                <w:rPr>
                  <w:noProof/>
                  <w:lang w:val="es-ES"/>
                </w:rPr>
                <w:t>. Obtenido de EcuRed: https://www.ecured.cu/Sistemas_de_notificaciones_y_alertas</w:t>
              </w:r>
            </w:p>
            <w:p w14:paraId="4F9FC63D" w14:textId="77777777" w:rsidR="009A272B" w:rsidRDefault="009A272B" w:rsidP="009A272B">
              <w:pPr>
                <w:pStyle w:val="Bibliografa"/>
                <w:ind w:left="720" w:hanging="720"/>
                <w:rPr>
                  <w:noProof/>
                  <w:lang w:val="es-ES"/>
                </w:rPr>
              </w:pPr>
              <w:r>
                <w:rPr>
                  <w:noProof/>
                  <w:lang w:val="es-ES"/>
                </w:rPr>
                <w:t xml:space="preserve">Fernandez, L. (03 de 10 de 2017). Asaltan bóveda bancaria. </w:t>
              </w:r>
              <w:r>
                <w:rPr>
                  <w:i/>
                  <w:iCs/>
                  <w:noProof/>
                  <w:lang w:val="es-ES"/>
                </w:rPr>
                <w:t>MILENIO</w:t>
              </w:r>
              <w:r>
                <w:rPr>
                  <w:noProof/>
                  <w:lang w:val="es-ES"/>
                </w:rPr>
                <w:t>, pág. 1.</w:t>
              </w:r>
            </w:p>
            <w:p w14:paraId="3F84F4EA" w14:textId="77777777" w:rsidR="009A272B" w:rsidRPr="009A272B" w:rsidRDefault="009A272B" w:rsidP="009A272B">
              <w:pPr>
                <w:pStyle w:val="Bibliografa"/>
                <w:ind w:left="720" w:hanging="720"/>
                <w:rPr>
                  <w:noProof/>
                  <w:lang w:val="en-US"/>
                </w:rPr>
              </w:pPr>
              <w:r w:rsidRPr="009A272B">
                <w:rPr>
                  <w:noProof/>
                  <w:lang w:val="en-US"/>
                </w:rPr>
                <w:t xml:space="preserve">Fussey, P. (2007). </w:t>
              </w:r>
              <w:r w:rsidRPr="009A272B">
                <w:rPr>
                  <w:i/>
                  <w:iCs/>
                  <w:noProof/>
                  <w:lang w:val="en-US"/>
                </w:rPr>
                <w:t>Observing Potentiality in the Global City: Surveillance and Counterterrorism in London.</w:t>
              </w:r>
              <w:r w:rsidRPr="009A272B">
                <w:rPr>
                  <w:noProof/>
                  <w:lang w:val="en-US"/>
                </w:rPr>
                <w:t xml:space="preserve"> Londres.</w:t>
              </w:r>
            </w:p>
            <w:p w14:paraId="6AB49E48" w14:textId="77777777" w:rsidR="009A272B" w:rsidRDefault="009A272B" w:rsidP="009A272B">
              <w:pPr>
                <w:pStyle w:val="Bibliografa"/>
                <w:ind w:left="720" w:hanging="720"/>
                <w:rPr>
                  <w:noProof/>
                  <w:lang w:val="es-ES"/>
                </w:rPr>
              </w:pPr>
              <w:r w:rsidRPr="009A272B">
                <w:rPr>
                  <w:noProof/>
                  <w:lang w:val="en-US"/>
                </w:rPr>
                <w:t xml:space="preserve">Hempel, L. T. (2009). </w:t>
              </w:r>
              <w:r w:rsidRPr="009A272B">
                <w:rPr>
                  <w:i/>
                  <w:iCs/>
                  <w:noProof/>
                  <w:lang w:val="en-US"/>
                </w:rPr>
                <w:t>The Surveillance Consensus: Reviewing the Politics of CCTV in Three European Countries.</w:t>
              </w:r>
              <w:r w:rsidRPr="009A272B">
                <w:rPr>
                  <w:noProof/>
                  <w:lang w:val="en-US"/>
                </w:rPr>
                <w:t xml:space="preserve"> </w:t>
              </w:r>
              <w:r>
                <w:rPr>
                  <w:noProof/>
                  <w:lang w:val="es-ES"/>
                </w:rPr>
                <w:t>Francia.</w:t>
              </w:r>
            </w:p>
            <w:p w14:paraId="2E2911DD" w14:textId="77777777" w:rsidR="009A272B" w:rsidRDefault="009A272B" w:rsidP="009A272B">
              <w:pPr>
                <w:pStyle w:val="Bibliografa"/>
                <w:ind w:left="720" w:hanging="720"/>
                <w:rPr>
                  <w:noProof/>
                  <w:lang w:val="es-ES"/>
                </w:rPr>
              </w:pPr>
              <w:r>
                <w:rPr>
                  <w:noProof/>
                  <w:lang w:val="es-ES"/>
                </w:rPr>
                <w:t xml:space="preserve">K., J. D. (2005). </w:t>
              </w:r>
              <w:r>
                <w:rPr>
                  <w:i/>
                  <w:iCs/>
                  <w:noProof/>
                  <w:lang w:val="es-ES"/>
                </w:rPr>
                <w:t>Fotografía Digital.</w:t>
              </w:r>
              <w:r>
                <w:rPr>
                  <w:noProof/>
                  <w:lang w:val="es-ES"/>
                </w:rPr>
                <w:t xml:space="preserve"> Santiago, Chile: Editorial Ediciones UC.</w:t>
              </w:r>
            </w:p>
            <w:p w14:paraId="789F1FBA" w14:textId="77777777" w:rsidR="009A272B" w:rsidRDefault="009A272B" w:rsidP="009A272B">
              <w:pPr>
                <w:pStyle w:val="Bibliografa"/>
                <w:ind w:left="720" w:hanging="720"/>
                <w:rPr>
                  <w:noProof/>
                  <w:lang w:val="es-ES"/>
                </w:rPr>
              </w:pPr>
              <w:r>
                <w:rPr>
                  <w:noProof/>
                  <w:lang w:val="es-ES"/>
                </w:rPr>
                <w:t xml:space="preserve">Millahual, C. A. (2017). </w:t>
              </w:r>
              <w:r>
                <w:rPr>
                  <w:i/>
                  <w:iCs/>
                  <w:noProof/>
                  <w:lang w:val="es-ES"/>
                </w:rPr>
                <w:t>Arduino de cero a experto.</w:t>
              </w:r>
              <w:r>
                <w:rPr>
                  <w:noProof/>
                  <w:lang w:val="es-ES"/>
                </w:rPr>
                <w:t xml:space="preserve"> Ciudad autóbina de buenos aires: Six Ediciones.</w:t>
              </w:r>
            </w:p>
            <w:p w14:paraId="0B91179D" w14:textId="77777777" w:rsidR="009A272B" w:rsidRDefault="009A272B" w:rsidP="009A272B">
              <w:pPr>
                <w:pStyle w:val="Bibliografa"/>
                <w:ind w:left="720" w:hanging="720"/>
                <w:rPr>
                  <w:noProof/>
                  <w:lang w:val="es-ES"/>
                </w:rPr>
              </w:pPr>
              <w:r>
                <w:rPr>
                  <w:noProof/>
                  <w:lang w:val="es-ES"/>
                </w:rPr>
                <w:t xml:space="preserve">Millahual, C. A. (2020). </w:t>
              </w:r>
              <w:r>
                <w:rPr>
                  <w:i/>
                  <w:iCs/>
                  <w:noProof/>
                  <w:lang w:val="es-ES"/>
                </w:rPr>
                <w:t>Descubriendo arduino.</w:t>
              </w:r>
              <w:r>
                <w:rPr>
                  <w:noProof/>
                  <w:lang w:val="es-ES"/>
                </w:rPr>
                <w:t xml:space="preserve"> Ciudad Autónoma de buenos aires: Six ediciones.</w:t>
              </w:r>
            </w:p>
            <w:p w14:paraId="58438B05" w14:textId="77777777" w:rsidR="009A272B" w:rsidRDefault="009A272B" w:rsidP="009A272B">
              <w:pPr>
                <w:pStyle w:val="Bibliografa"/>
                <w:ind w:left="720" w:hanging="720"/>
                <w:rPr>
                  <w:noProof/>
                  <w:lang w:val="es-ES"/>
                </w:rPr>
              </w:pPr>
              <w:r>
                <w:rPr>
                  <w:noProof/>
                  <w:lang w:val="es-ES"/>
                </w:rPr>
                <w:t xml:space="preserve">Perez, j., &amp; Gardey, A. (2020). </w:t>
              </w:r>
              <w:r>
                <w:rPr>
                  <w:i/>
                  <w:iCs/>
                  <w:noProof/>
                  <w:lang w:val="es-ES"/>
                </w:rPr>
                <w:t>definicion.de</w:t>
              </w:r>
              <w:r>
                <w:rPr>
                  <w:noProof/>
                  <w:lang w:val="es-ES"/>
                </w:rPr>
                <w:t>. Obtenido de http://definicion.de/alerta/</w:t>
              </w:r>
            </w:p>
            <w:p w14:paraId="3239265E" w14:textId="77777777" w:rsidR="009A272B" w:rsidRDefault="009A272B" w:rsidP="009A272B">
              <w:pPr>
                <w:pStyle w:val="Bibliografa"/>
                <w:ind w:left="720" w:hanging="720"/>
                <w:rPr>
                  <w:noProof/>
                  <w:lang w:val="es-ES"/>
                </w:rPr>
              </w:pPr>
              <w:r>
                <w:rPr>
                  <w:noProof/>
                  <w:lang w:val="es-ES"/>
                </w:rPr>
                <w:t xml:space="preserve">Pérez, J., Gardey, A. (2016). </w:t>
              </w:r>
              <w:r>
                <w:rPr>
                  <w:i/>
                  <w:iCs/>
                  <w:noProof/>
                  <w:lang w:val="es-ES"/>
                </w:rPr>
                <w:t>Definicion.de</w:t>
              </w:r>
              <w:r>
                <w:rPr>
                  <w:noProof/>
                  <w:lang w:val="es-ES"/>
                </w:rPr>
                <w:t>. Obtenido de Definicion.de: https://definicion.de/boveda/</w:t>
              </w:r>
            </w:p>
            <w:p w14:paraId="5581BF09" w14:textId="77777777" w:rsidR="009A272B" w:rsidRDefault="009A272B" w:rsidP="009A272B">
              <w:pPr>
                <w:pStyle w:val="Bibliografa"/>
                <w:ind w:left="720" w:hanging="720"/>
                <w:rPr>
                  <w:noProof/>
                  <w:lang w:val="es-ES"/>
                </w:rPr>
              </w:pPr>
              <w:r>
                <w:rPr>
                  <w:noProof/>
                  <w:lang w:val="es-ES"/>
                </w:rPr>
                <w:t xml:space="preserve">Pincay Gordillo, O. E. (2020). </w:t>
              </w:r>
              <w:r>
                <w:rPr>
                  <w:i/>
                  <w:iCs/>
                  <w:noProof/>
                  <w:lang w:val="es-ES"/>
                </w:rPr>
                <w:t>La seguriadd bancaria de la informacion 2021</w:t>
              </w:r>
              <w:r>
                <w:rPr>
                  <w:noProof/>
                  <w:lang w:val="es-ES"/>
                </w:rPr>
                <w:t>. Obtenido de Segurilatam: https://www.segurilatam.com/seguridad-por-sectores/financiero/la-seguridad-bancaria-y-de-la-informacion_20200526.html</w:t>
              </w:r>
            </w:p>
            <w:p w14:paraId="6D8AA2C5" w14:textId="77777777" w:rsidR="009A272B" w:rsidRDefault="009A272B" w:rsidP="009A272B">
              <w:pPr>
                <w:pStyle w:val="Bibliografa"/>
                <w:ind w:left="720" w:hanging="720"/>
                <w:rPr>
                  <w:noProof/>
                  <w:lang w:val="es-ES"/>
                </w:rPr>
              </w:pPr>
              <w:r>
                <w:rPr>
                  <w:noProof/>
                  <w:lang w:val="es-ES"/>
                </w:rPr>
                <w:t>Rodriguez, A. (2013). Guia general de aplicacion de las medidas minimas de seguridad exigidas a las entidades financieras y transporte de valores en el Ecuador. Sangolqui.</w:t>
              </w:r>
            </w:p>
            <w:p w14:paraId="7A934BFC" w14:textId="77777777" w:rsidR="009A272B" w:rsidRDefault="009A272B" w:rsidP="009A272B">
              <w:pPr>
                <w:pStyle w:val="Bibliografa"/>
                <w:ind w:left="720" w:hanging="720"/>
                <w:rPr>
                  <w:noProof/>
                  <w:lang w:val="es-ES"/>
                </w:rPr>
              </w:pPr>
              <w:r>
                <w:rPr>
                  <w:i/>
                  <w:iCs/>
                  <w:noProof/>
                  <w:lang w:val="es-ES"/>
                </w:rPr>
                <w:t>Sistemas de Notificaciones y Alertas</w:t>
              </w:r>
              <w:r>
                <w:rPr>
                  <w:noProof/>
                  <w:lang w:val="es-ES"/>
                </w:rPr>
                <w:t>. (s.f.). Obtenido de https://www.ecured.cu/Sistemas_de_notificaciones_y_alertas</w:t>
              </w:r>
            </w:p>
            <w:p w14:paraId="1E9133FC" w14:textId="77777777" w:rsidR="00670FD1" w:rsidRDefault="00670FD1" w:rsidP="009A272B">
              <w:r>
                <w:rPr>
                  <w:b/>
                  <w:bCs/>
                </w:rPr>
                <w:fldChar w:fldCharType="end"/>
              </w:r>
            </w:p>
          </w:sdtContent>
        </w:sdt>
      </w:sdtContent>
    </w:sdt>
    <w:p w14:paraId="4384183F" w14:textId="77777777" w:rsidR="00940591" w:rsidRPr="00940591" w:rsidRDefault="00940591" w:rsidP="00483FA4">
      <w:pPr>
        <w:spacing w:line="360" w:lineRule="auto"/>
        <w:rPr>
          <w:rFonts w:ascii="Arial" w:hAnsi="Arial" w:cs="Arial"/>
          <w:color w:val="333333"/>
          <w:sz w:val="24"/>
          <w:szCs w:val="24"/>
          <w:highlight w:val="white"/>
        </w:rPr>
      </w:pPr>
    </w:p>
    <w:p w14:paraId="3DA31097" w14:textId="1B8E2B4D" w:rsidR="00940591" w:rsidRDefault="00940591" w:rsidP="00940591">
      <w:pPr>
        <w:spacing w:line="360" w:lineRule="auto"/>
        <w:jc w:val="both"/>
        <w:rPr>
          <w:color w:val="333333"/>
          <w:sz w:val="24"/>
          <w:szCs w:val="24"/>
          <w:highlight w:val="white"/>
        </w:rPr>
      </w:pPr>
    </w:p>
    <w:p w14:paraId="3DF18EBF" w14:textId="65ED8011" w:rsidR="00D55A37" w:rsidRPr="00D55A37" w:rsidRDefault="00D55A37" w:rsidP="00046174">
      <w:pPr>
        <w:tabs>
          <w:tab w:val="left" w:pos="8222"/>
        </w:tabs>
        <w:spacing w:line="360" w:lineRule="auto"/>
        <w:ind w:right="282"/>
        <w:jc w:val="both"/>
        <w:rPr>
          <w:rFonts w:ascii="Arial" w:hAnsi="Arial" w:cs="Arial"/>
          <w:sz w:val="21"/>
          <w:szCs w:val="21"/>
        </w:rPr>
      </w:pPr>
    </w:p>
    <w:sectPr w:rsidR="00D55A37" w:rsidRPr="00D55A37" w:rsidSect="0000791B">
      <w:headerReference w:type="default" r:id="rId7"/>
      <w:footerReference w:type="defaul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89999D" w14:textId="77777777" w:rsidR="00A42724" w:rsidRDefault="00A42724" w:rsidP="00881B60">
      <w:pPr>
        <w:spacing w:after="0" w:line="240" w:lineRule="auto"/>
      </w:pPr>
      <w:r>
        <w:separator/>
      </w:r>
    </w:p>
  </w:endnote>
  <w:endnote w:type="continuationSeparator" w:id="0">
    <w:p w14:paraId="7BDA0196" w14:textId="77777777" w:rsidR="00A42724" w:rsidRDefault="00A42724" w:rsidP="00881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161070"/>
      <w:docPartObj>
        <w:docPartGallery w:val="Page Numbers (Bottom of Page)"/>
        <w:docPartUnique/>
      </w:docPartObj>
    </w:sdtPr>
    <w:sdtEndPr/>
    <w:sdtContent>
      <w:p w14:paraId="6D2457D0" w14:textId="77777777" w:rsidR="0000791B" w:rsidRDefault="0000791B">
        <w:pPr>
          <w:pStyle w:val="Piedepgina"/>
          <w:jc w:val="right"/>
        </w:pPr>
      </w:p>
      <w:p w14:paraId="2649BF80" w14:textId="5DC3114F" w:rsidR="0000791B" w:rsidRDefault="0000791B">
        <w:pPr>
          <w:pStyle w:val="Piedepgina"/>
          <w:jc w:val="right"/>
        </w:pPr>
        <w:r>
          <w:fldChar w:fldCharType="begin"/>
        </w:r>
        <w:r>
          <w:instrText>PAGE   \* MERGEFORMAT</w:instrText>
        </w:r>
        <w:r>
          <w:fldChar w:fldCharType="separate"/>
        </w:r>
        <w:r w:rsidR="00046174" w:rsidRPr="00046174">
          <w:rPr>
            <w:noProof/>
            <w:lang w:val="es-ES"/>
          </w:rPr>
          <w:t>8</w:t>
        </w:r>
        <w:r>
          <w:fldChar w:fldCharType="end"/>
        </w:r>
      </w:p>
      <w:p w14:paraId="76444B91" w14:textId="77777777" w:rsidR="0000791B" w:rsidRDefault="0000791B" w:rsidP="0000791B">
        <w:pPr>
          <w:pStyle w:val="Piedepgina"/>
          <w:jc w:val="both"/>
        </w:pPr>
        <w:r>
          <w:t>TI 5-3</w:t>
        </w:r>
      </w:p>
    </w:sdtContent>
  </w:sdt>
  <w:p w14:paraId="3513F11D" w14:textId="77777777" w:rsidR="0000791B" w:rsidRPr="00881B60" w:rsidRDefault="0000791B">
    <w:pPr>
      <w:pStyle w:val="Piedepgina"/>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0715E" w14:textId="77777777" w:rsidR="00A42724" w:rsidRDefault="00A42724" w:rsidP="00881B60">
      <w:pPr>
        <w:spacing w:after="0" w:line="240" w:lineRule="auto"/>
      </w:pPr>
      <w:r>
        <w:separator/>
      </w:r>
    </w:p>
  </w:footnote>
  <w:footnote w:type="continuationSeparator" w:id="0">
    <w:p w14:paraId="7FD985D3" w14:textId="77777777" w:rsidR="00A42724" w:rsidRDefault="00A42724" w:rsidP="00881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524B3" w14:textId="77777777" w:rsidR="00881B60" w:rsidRPr="00881B60" w:rsidRDefault="00881B60" w:rsidP="00881B60">
    <w:pPr>
      <w:pStyle w:val="Encabezado"/>
      <w:jc w:val="right"/>
      <w:rPr>
        <w:lang w:val="en-US"/>
      </w:rPr>
    </w:pPr>
    <w:r>
      <w:rPr>
        <w:lang w:val="en-US"/>
      </w:rPr>
      <w:t>UTSLRC</w:t>
    </w: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Windows Live" w15:userId="4995f99d91fc46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EAB"/>
    <w:rsid w:val="0000791B"/>
    <w:rsid w:val="00035B1C"/>
    <w:rsid w:val="00046174"/>
    <w:rsid w:val="0007707A"/>
    <w:rsid w:val="000C06D2"/>
    <w:rsid w:val="000D7E84"/>
    <w:rsid w:val="000E7B92"/>
    <w:rsid w:val="000F5E81"/>
    <w:rsid w:val="00107B53"/>
    <w:rsid w:val="00151A29"/>
    <w:rsid w:val="00187D52"/>
    <w:rsid w:val="00194A64"/>
    <w:rsid w:val="0019728E"/>
    <w:rsid w:val="001A470A"/>
    <w:rsid w:val="001A7034"/>
    <w:rsid w:val="001E5033"/>
    <w:rsid w:val="0022645C"/>
    <w:rsid w:val="00277C9D"/>
    <w:rsid w:val="002A2C96"/>
    <w:rsid w:val="002F1C1F"/>
    <w:rsid w:val="003166F1"/>
    <w:rsid w:val="00320E27"/>
    <w:rsid w:val="00332E3B"/>
    <w:rsid w:val="00334E36"/>
    <w:rsid w:val="00347043"/>
    <w:rsid w:val="00362187"/>
    <w:rsid w:val="00381D8E"/>
    <w:rsid w:val="00391677"/>
    <w:rsid w:val="003C4A01"/>
    <w:rsid w:val="003D163D"/>
    <w:rsid w:val="003F56AA"/>
    <w:rsid w:val="00466EFF"/>
    <w:rsid w:val="0047494E"/>
    <w:rsid w:val="00483FA4"/>
    <w:rsid w:val="004A374B"/>
    <w:rsid w:val="004D0A94"/>
    <w:rsid w:val="004D281E"/>
    <w:rsid w:val="004F195F"/>
    <w:rsid w:val="005300FA"/>
    <w:rsid w:val="00557407"/>
    <w:rsid w:val="00566C9F"/>
    <w:rsid w:val="005B0405"/>
    <w:rsid w:val="005D420E"/>
    <w:rsid w:val="006279D7"/>
    <w:rsid w:val="00656B7B"/>
    <w:rsid w:val="00670FD1"/>
    <w:rsid w:val="00672B76"/>
    <w:rsid w:val="00674144"/>
    <w:rsid w:val="006C5BC6"/>
    <w:rsid w:val="006D4AC2"/>
    <w:rsid w:val="006D4EE9"/>
    <w:rsid w:val="007168F3"/>
    <w:rsid w:val="00726F11"/>
    <w:rsid w:val="0073459B"/>
    <w:rsid w:val="007D3ABF"/>
    <w:rsid w:val="00806572"/>
    <w:rsid w:val="008153AE"/>
    <w:rsid w:val="00821B5D"/>
    <w:rsid w:val="00825EDC"/>
    <w:rsid w:val="008327F9"/>
    <w:rsid w:val="00862F78"/>
    <w:rsid w:val="00871C0C"/>
    <w:rsid w:val="00881B60"/>
    <w:rsid w:val="008F0813"/>
    <w:rsid w:val="009012A4"/>
    <w:rsid w:val="00940591"/>
    <w:rsid w:val="009449AD"/>
    <w:rsid w:val="009553D0"/>
    <w:rsid w:val="00982734"/>
    <w:rsid w:val="009A272B"/>
    <w:rsid w:val="009B2560"/>
    <w:rsid w:val="009B760A"/>
    <w:rsid w:val="00A408BE"/>
    <w:rsid w:val="00A42724"/>
    <w:rsid w:val="00A55F93"/>
    <w:rsid w:val="00A84DA9"/>
    <w:rsid w:val="00A865E5"/>
    <w:rsid w:val="00A95650"/>
    <w:rsid w:val="00AF7557"/>
    <w:rsid w:val="00BF3121"/>
    <w:rsid w:val="00C25D3C"/>
    <w:rsid w:val="00C503ED"/>
    <w:rsid w:val="00C769CE"/>
    <w:rsid w:val="00C852A8"/>
    <w:rsid w:val="00CC51D9"/>
    <w:rsid w:val="00CD2272"/>
    <w:rsid w:val="00CD4EA0"/>
    <w:rsid w:val="00D03997"/>
    <w:rsid w:val="00D17EAB"/>
    <w:rsid w:val="00D240DB"/>
    <w:rsid w:val="00D25FFE"/>
    <w:rsid w:val="00D55A37"/>
    <w:rsid w:val="00D60470"/>
    <w:rsid w:val="00D6139C"/>
    <w:rsid w:val="00DE35FD"/>
    <w:rsid w:val="00E10619"/>
    <w:rsid w:val="00E46D65"/>
    <w:rsid w:val="00E807DE"/>
    <w:rsid w:val="00EA49A0"/>
    <w:rsid w:val="00ED23ED"/>
    <w:rsid w:val="00ED3A54"/>
    <w:rsid w:val="00F15ED0"/>
    <w:rsid w:val="00F518D5"/>
    <w:rsid w:val="00F73D8A"/>
    <w:rsid w:val="00F80A71"/>
    <w:rsid w:val="00FF0F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3089F"/>
  <w15:chartTrackingRefBased/>
  <w15:docId w15:val="{71CA2A46-0A5E-4FEA-A7EF-A10DE8DA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A29"/>
  </w:style>
  <w:style w:type="paragraph" w:styleId="Ttulo1">
    <w:name w:val="heading 1"/>
    <w:basedOn w:val="Normal"/>
    <w:next w:val="Normal"/>
    <w:link w:val="Ttulo1Car"/>
    <w:uiPriority w:val="9"/>
    <w:qFormat/>
    <w:rsid w:val="00670FD1"/>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1B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1B60"/>
  </w:style>
  <w:style w:type="paragraph" w:styleId="Piedepgina">
    <w:name w:val="footer"/>
    <w:basedOn w:val="Normal"/>
    <w:link w:val="PiedepginaCar"/>
    <w:uiPriority w:val="99"/>
    <w:unhideWhenUsed/>
    <w:rsid w:val="00881B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1B60"/>
  </w:style>
  <w:style w:type="character" w:customStyle="1" w:styleId="Ttulo1Car">
    <w:name w:val="Título 1 Car"/>
    <w:basedOn w:val="Fuentedeprrafopredeter"/>
    <w:link w:val="Ttulo1"/>
    <w:uiPriority w:val="9"/>
    <w:rsid w:val="00670FD1"/>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670FD1"/>
  </w:style>
  <w:style w:type="paragraph" w:styleId="Revisin">
    <w:name w:val="Revision"/>
    <w:hidden/>
    <w:uiPriority w:val="99"/>
    <w:semiHidden/>
    <w:rsid w:val="000D7E84"/>
    <w:pPr>
      <w:spacing w:after="0" w:line="240" w:lineRule="auto"/>
    </w:pPr>
  </w:style>
  <w:style w:type="character" w:styleId="Refdecomentario">
    <w:name w:val="annotation reference"/>
    <w:basedOn w:val="Fuentedeprrafopredeter"/>
    <w:uiPriority w:val="99"/>
    <w:semiHidden/>
    <w:unhideWhenUsed/>
    <w:rsid w:val="00381D8E"/>
    <w:rPr>
      <w:sz w:val="16"/>
      <w:szCs w:val="16"/>
    </w:rPr>
  </w:style>
  <w:style w:type="paragraph" w:styleId="Textocomentario">
    <w:name w:val="annotation text"/>
    <w:basedOn w:val="Normal"/>
    <w:link w:val="TextocomentarioCar"/>
    <w:uiPriority w:val="99"/>
    <w:semiHidden/>
    <w:unhideWhenUsed/>
    <w:rsid w:val="00381D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1D8E"/>
    <w:rPr>
      <w:sz w:val="20"/>
      <w:szCs w:val="20"/>
    </w:rPr>
  </w:style>
  <w:style w:type="paragraph" w:styleId="Asuntodelcomentario">
    <w:name w:val="annotation subject"/>
    <w:basedOn w:val="Textocomentario"/>
    <w:next w:val="Textocomentario"/>
    <w:link w:val="AsuntodelcomentarioCar"/>
    <w:uiPriority w:val="99"/>
    <w:semiHidden/>
    <w:unhideWhenUsed/>
    <w:rsid w:val="00381D8E"/>
    <w:rPr>
      <w:b/>
      <w:bCs/>
    </w:rPr>
  </w:style>
  <w:style w:type="character" w:customStyle="1" w:styleId="AsuntodelcomentarioCar">
    <w:name w:val="Asunto del comentario Car"/>
    <w:basedOn w:val="TextocomentarioCar"/>
    <w:link w:val="Asuntodelcomentario"/>
    <w:uiPriority w:val="99"/>
    <w:semiHidden/>
    <w:rsid w:val="00381D8E"/>
    <w:rPr>
      <w:b/>
      <w:bCs/>
      <w:sz w:val="20"/>
      <w:szCs w:val="20"/>
    </w:rPr>
  </w:style>
  <w:style w:type="paragraph" w:styleId="Textodeglobo">
    <w:name w:val="Balloon Text"/>
    <w:basedOn w:val="Normal"/>
    <w:link w:val="TextodegloboCar"/>
    <w:uiPriority w:val="99"/>
    <w:semiHidden/>
    <w:unhideWhenUsed/>
    <w:rsid w:val="00381D8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81D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6319">
      <w:bodyDiv w:val="1"/>
      <w:marLeft w:val="0"/>
      <w:marRight w:val="0"/>
      <w:marTop w:val="0"/>
      <w:marBottom w:val="0"/>
      <w:divBdr>
        <w:top w:val="none" w:sz="0" w:space="0" w:color="auto"/>
        <w:left w:val="none" w:sz="0" w:space="0" w:color="auto"/>
        <w:bottom w:val="none" w:sz="0" w:space="0" w:color="auto"/>
        <w:right w:val="none" w:sz="0" w:space="0" w:color="auto"/>
      </w:divBdr>
    </w:div>
    <w:div w:id="47850516">
      <w:bodyDiv w:val="1"/>
      <w:marLeft w:val="0"/>
      <w:marRight w:val="0"/>
      <w:marTop w:val="0"/>
      <w:marBottom w:val="0"/>
      <w:divBdr>
        <w:top w:val="none" w:sz="0" w:space="0" w:color="auto"/>
        <w:left w:val="none" w:sz="0" w:space="0" w:color="auto"/>
        <w:bottom w:val="none" w:sz="0" w:space="0" w:color="auto"/>
        <w:right w:val="none" w:sz="0" w:space="0" w:color="auto"/>
      </w:divBdr>
    </w:div>
    <w:div w:id="64843884">
      <w:bodyDiv w:val="1"/>
      <w:marLeft w:val="0"/>
      <w:marRight w:val="0"/>
      <w:marTop w:val="0"/>
      <w:marBottom w:val="0"/>
      <w:divBdr>
        <w:top w:val="none" w:sz="0" w:space="0" w:color="auto"/>
        <w:left w:val="none" w:sz="0" w:space="0" w:color="auto"/>
        <w:bottom w:val="none" w:sz="0" w:space="0" w:color="auto"/>
        <w:right w:val="none" w:sz="0" w:space="0" w:color="auto"/>
      </w:divBdr>
    </w:div>
    <w:div w:id="65036012">
      <w:bodyDiv w:val="1"/>
      <w:marLeft w:val="0"/>
      <w:marRight w:val="0"/>
      <w:marTop w:val="0"/>
      <w:marBottom w:val="0"/>
      <w:divBdr>
        <w:top w:val="none" w:sz="0" w:space="0" w:color="auto"/>
        <w:left w:val="none" w:sz="0" w:space="0" w:color="auto"/>
        <w:bottom w:val="none" w:sz="0" w:space="0" w:color="auto"/>
        <w:right w:val="none" w:sz="0" w:space="0" w:color="auto"/>
      </w:divBdr>
    </w:div>
    <w:div w:id="103305329">
      <w:bodyDiv w:val="1"/>
      <w:marLeft w:val="0"/>
      <w:marRight w:val="0"/>
      <w:marTop w:val="0"/>
      <w:marBottom w:val="0"/>
      <w:divBdr>
        <w:top w:val="none" w:sz="0" w:space="0" w:color="auto"/>
        <w:left w:val="none" w:sz="0" w:space="0" w:color="auto"/>
        <w:bottom w:val="none" w:sz="0" w:space="0" w:color="auto"/>
        <w:right w:val="none" w:sz="0" w:space="0" w:color="auto"/>
      </w:divBdr>
    </w:div>
    <w:div w:id="182861177">
      <w:bodyDiv w:val="1"/>
      <w:marLeft w:val="0"/>
      <w:marRight w:val="0"/>
      <w:marTop w:val="0"/>
      <w:marBottom w:val="0"/>
      <w:divBdr>
        <w:top w:val="none" w:sz="0" w:space="0" w:color="auto"/>
        <w:left w:val="none" w:sz="0" w:space="0" w:color="auto"/>
        <w:bottom w:val="none" w:sz="0" w:space="0" w:color="auto"/>
        <w:right w:val="none" w:sz="0" w:space="0" w:color="auto"/>
      </w:divBdr>
    </w:div>
    <w:div w:id="227426469">
      <w:bodyDiv w:val="1"/>
      <w:marLeft w:val="0"/>
      <w:marRight w:val="0"/>
      <w:marTop w:val="0"/>
      <w:marBottom w:val="0"/>
      <w:divBdr>
        <w:top w:val="none" w:sz="0" w:space="0" w:color="auto"/>
        <w:left w:val="none" w:sz="0" w:space="0" w:color="auto"/>
        <w:bottom w:val="none" w:sz="0" w:space="0" w:color="auto"/>
        <w:right w:val="none" w:sz="0" w:space="0" w:color="auto"/>
      </w:divBdr>
    </w:div>
    <w:div w:id="236402589">
      <w:bodyDiv w:val="1"/>
      <w:marLeft w:val="0"/>
      <w:marRight w:val="0"/>
      <w:marTop w:val="0"/>
      <w:marBottom w:val="0"/>
      <w:divBdr>
        <w:top w:val="none" w:sz="0" w:space="0" w:color="auto"/>
        <w:left w:val="none" w:sz="0" w:space="0" w:color="auto"/>
        <w:bottom w:val="none" w:sz="0" w:space="0" w:color="auto"/>
        <w:right w:val="none" w:sz="0" w:space="0" w:color="auto"/>
      </w:divBdr>
    </w:div>
    <w:div w:id="236403278">
      <w:bodyDiv w:val="1"/>
      <w:marLeft w:val="0"/>
      <w:marRight w:val="0"/>
      <w:marTop w:val="0"/>
      <w:marBottom w:val="0"/>
      <w:divBdr>
        <w:top w:val="none" w:sz="0" w:space="0" w:color="auto"/>
        <w:left w:val="none" w:sz="0" w:space="0" w:color="auto"/>
        <w:bottom w:val="none" w:sz="0" w:space="0" w:color="auto"/>
        <w:right w:val="none" w:sz="0" w:space="0" w:color="auto"/>
      </w:divBdr>
    </w:div>
    <w:div w:id="321860402">
      <w:bodyDiv w:val="1"/>
      <w:marLeft w:val="0"/>
      <w:marRight w:val="0"/>
      <w:marTop w:val="0"/>
      <w:marBottom w:val="0"/>
      <w:divBdr>
        <w:top w:val="none" w:sz="0" w:space="0" w:color="auto"/>
        <w:left w:val="none" w:sz="0" w:space="0" w:color="auto"/>
        <w:bottom w:val="none" w:sz="0" w:space="0" w:color="auto"/>
        <w:right w:val="none" w:sz="0" w:space="0" w:color="auto"/>
      </w:divBdr>
    </w:div>
    <w:div w:id="322127142">
      <w:bodyDiv w:val="1"/>
      <w:marLeft w:val="0"/>
      <w:marRight w:val="0"/>
      <w:marTop w:val="0"/>
      <w:marBottom w:val="0"/>
      <w:divBdr>
        <w:top w:val="none" w:sz="0" w:space="0" w:color="auto"/>
        <w:left w:val="none" w:sz="0" w:space="0" w:color="auto"/>
        <w:bottom w:val="none" w:sz="0" w:space="0" w:color="auto"/>
        <w:right w:val="none" w:sz="0" w:space="0" w:color="auto"/>
      </w:divBdr>
      <w:divsChild>
        <w:div w:id="1151144184">
          <w:marLeft w:val="547"/>
          <w:marRight w:val="0"/>
          <w:marTop w:val="0"/>
          <w:marBottom w:val="0"/>
          <w:divBdr>
            <w:top w:val="none" w:sz="0" w:space="0" w:color="auto"/>
            <w:left w:val="none" w:sz="0" w:space="0" w:color="auto"/>
            <w:bottom w:val="none" w:sz="0" w:space="0" w:color="auto"/>
            <w:right w:val="none" w:sz="0" w:space="0" w:color="auto"/>
          </w:divBdr>
        </w:div>
      </w:divsChild>
    </w:div>
    <w:div w:id="352733047">
      <w:bodyDiv w:val="1"/>
      <w:marLeft w:val="0"/>
      <w:marRight w:val="0"/>
      <w:marTop w:val="0"/>
      <w:marBottom w:val="0"/>
      <w:divBdr>
        <w:top w:val="none" w:sz="0" w:space="0" w:color="auto"/>
        <w:left w:val="none" w:sz="0" w:space="0" w:color="auto"/>
        <w:bottom w:val="none" w:sz="0" w:space="0" w:color="auto"/>
        <w:right w:val="none" w:sz="0" w:space="0" w:color="auto"/>
      </w:divBdr>
    </w:div>
    <w:div w:id="358430469">
      <w:bodyDiv w:val="1"/>
      <w:marLeft w:val="0"/>
      <w:marRight w:val="0"/>
      <w:marTop w:val="0"/>
      <w:marBottom w:val="0"/>
      <w:divBdr>
        <w:top w:val="none" w:sz="0" w:space="0" w:color="auto"/>
        <w:left w:val="none" w:sz="0" w:space="0" w:color="auto"/>
        <w:bottom w:val="none" w:sz="0" w:space="0" w:color="auto"/>
        <w:right w:val="none" w:sz="0" w:space="0" w:color="auto"/>
      </w:divBdr>
    </w:div>
    <w:div w:id="388382855">
      <w:bodyDiv w:val="1"/>
      <w:marLeft w:val="0"/>
      <w:marRight w:val="0"/>
      <w:marTop w:val="0"/>
      <w:marBottom w:val="0"/>
      <w:divBdr>
        <w:top w:val="none" w:sz="0" w:space="0" w:color="auto"/>
        <w:left w:val="none" w:sz="0" w:space="0" w:color="auto"/>
        <w:bottom w:val="none" w:sz="0" w:space="0" w:color="auto"/>
        <w:right w:val="none" w:sz="0" w:space="0" w:color="auto"/>
      </w:divBdr>
    </w:div>
    <w:div w:id="429424556">
      <w:bodyDiv w:val="1"/>
      <w:marLeft w:val="0"/>
      <w:marRight w:val="0"/>
      <w:marTop w:val="0"/>
      <w:marBottom w:val="0"/>
      <w:divBdr>
        <w:top w:val="none" w:sz="0" w:space="0" w:color="auto"/>
        <w:left w:val="none" w:sz="0" w:space="0" w:color="auto"/>
        <w:bottom w:val="none" w:sz="0" w:space="0" w:color="auto"/>
        <w:right w:val="none" w:sz="0" w:space="0" w:color="auto"/>
      </w:divBdr>
    </w:div>
    <w:div w:id="437456387">
      <w:bodyDiv w:val="1"/>
      <w:marLeft w:val="0"/>
      <w:marRight w:val="0"/>
      <w:marTop w:val="0"/>
      <w:marBottom w:val="0"/>
      <w:divBdr>
        <w:top w:val="none" w:sz="0" w:space="0" w:color="auto"/>
        <w:left w:val="none" w:sz="0" w:space="0" w:color="auto"/>
        <w:bottom w:val="none" w:sz="0" w:space="0" w:color="auto"/>
        <w:right w:val="none" w:sz="0" w:space="0" w:color="auto"/>
      </w:divBdr>
      <w:divsChild>
        <w:div w:id="905994060">
          <w:marLeft w:val="547"/>
          <w:marRight w:val="0"/>
          <w:marTop w:val="0"/>
          <w:marBottom w:val="0"/>
          <w:divBdr>
            <w:top w:val="none" w:sz="0" w:space="0" w:color="auto"/>
            <w:left w:val="none" w:sz="0" w:space="0" w:color="auto"/>
            <w:bottom w:val="none" w:sz="0" w:space="0" w:color="auto"/>
            <w:right w:val="none" w:sz="0" w:space="0" w:color="auto"/>
          </w:divBdr>
        </w:div>
      </w:divsChild>
    </w:div>
    <w:div w:id="450560067">
      <w:bodyDiv w:val="1"/>
      <w:marLeft w:val="0"/>
      <w:marRight w:val="0"/>
      <w:marTop w:val="0"/>
      <w:marBottom w:val="0"/>
      <w:divBdr>
        <w:top w:val="none" w:sz="0" w:space="0" w:color="auto"/>
        <w:left w:val="none" w:sz="0" w:space="0" w:color="auto"/>
        <w:bottom w:val="none" w:sz="0" w:space="0" w:color="auto"/>
        <w:right w:val="none" w:sz="0" w:space="0" w:color="auto"/>
      </w:divBdr>
    </w:div>
    <w:div w:id="451437803">
      <w:bodyDiv w:val="1"/>
      <w:marLeft w:val="0"/>
      <w:marRight w:val="0"/>
      <w:marTop w:val="0"/>
      <w:marBottom w:val="0"/>
      <w:divBdr>
        <w:top w:val="none" w:sz="0" w:space="0" w:color="auto"/>
        <w:left w:val="none" w:sz="0" w:space="0" w:color="auto"/>
        <w:bottom w:val="none" w:sz="0" w:space="0" w:color="auto"/>
        <w:right w:val="none" w:sz="0" w:space="0" w:color="auto"/>
      </w:divBdr>
    </w:div>
    <w:div w:id="453594754">
      <w:bodyDiv w:val="1"/>
      <w:marLeft w:val="0"/>
      <w:marRight w:val="0"/>
      <w:marTop w:val="0"/>
      <w:marBottom w:val="0"/>
      <w:divBdr>
        <w:top w:val="none" w:sz="0" w:space="0" w:color="auto"/>
        <w:left w:val="none" w:sz="0" w:space="0" w:color="auto"/>
        <w:bottom w:val="none" w:sz="0" w:space="0" w:color="auto"/>
        <w:right w:val="none" w:sz="0" w:space="0" w:color="auto"/>
      </w:divBdr>
    </w:div>
    <w:div w:id="484473956">
      <w:bodyDiv w:val="1"/>
      <w:marLeft w:val="0"/>
      <w:marRight w:val="0"/>
      <w:marTop w:val="0"/>
      <w:marBottom w:val="0"/>
      <w:divBdr>
        <w:top w:val="none" w:sz="0" w:space="0" w:color="auto"/>
        <w:left w:val="none" w:sz="0" w:space="0" w:color="auto"/>
        <w:bottom w:val="none" w:sz="0" w:space="0" w:color="auto"/>
        <w:right w:val="none" w:sz="0" w:space="0" w:color="auto"/>
      </w:divBdr>
    </w:div>
    <w:div w:id="494418427">
      <w:bodyDiv w:val="1"/>
      <w:marLeft w:val="0"/>
      <w:marRight w:val="0"/>
      <w:marTop w:val="0"/>
      <w:marBottom w:val="0"/>
      <w:divBdr>
        <w:top w:val="none" w:sz="0" w:space="0" w:color="auto"/>
        <w:left w:val="none" w:sz="0" w:space="0" w:color="auto"/>
        <w:bottom w:val="none" w:sz="0" w:space="0" w:color="auto"/>
        <w:right w:val="none" w:sz="0" w:space="0" w:color="auto"/>
      </w:divBdr>
    </w:div>
    <w:div w:id="545719822">
      <w:bodyDiv w:val="1"/>
      <w:marLeft w:val="0"/>
      <w:marRight w:val="0"/>
      <w:marTop w:val="0"/>
      <w:marBottom w:val="0"/>
      <w:divBdr>
        <w:top w:val="none" w:sz="0" w:space="0" w:color="auto"/>
        <w:left w:val="none" w:sz="0" w:space="0" w:color="auto"/>
        <w:bottom w:val="none" w:sz="0" w:space="0" w:color="auto"/>
        <w:right w:val="none" w:sz="0" w:space="0" w:color="auto"/>
      </w:divBdr>
    </w:div>
    <w:div w:id="549151750">
      <w:bodyDiv w:val="1"/>
      <w:marLeft w:val="0"/>
      <w:marRight w:val="0"/>
      <w:marTop w:val="0"/>
      <w:marBottom w:val="0"/>
      <w:divBdr>
        <w:top w:val="none" w:sz="0" w:space="0" w:color="auto"/>
        <w:left w:val="none" w:sz="0" w:space="0" w:color="auto"/>
        <w:bottom w:val="none" w:sz="0" w:space="0" w:color="auto"/>
        <w:right w:val="none" w:sz="0" w:space="0" w:color="auto"/>
      </w:divBdr>
    </w:div>
    <w:div w:id="571350456">
      <w:bodyDiv w:val="1"/>
      <w:marLeft w:val="0"/>
      <w:marRight w:val="0"/>
      <w:marTop w:val="0"/>
      <w:marBottom w:val="0"/>
      <w:divBdr>
        <w:top w:val="none" w:sz="0" w:space="0" w:color="auto"/>
        <w:left w:val="none" w:sz="0" w:space="0" w:color="auto"/>
        <w:bottom w:val="none" w:sz="0" w:space="0" w:color="auto"/>
        <w:right w:val="none" w:sz="0" w:space="0" w:color="auto"/>
      </w:divBdr>
    </w:div>
    <w:div w:id="595284174">
      <w:bodyDiv w:val="1"/>
      <w:marLeft w:val="0"/>
      <w:marRight w:val="0"/>
      <w:marTop w:val="0"/>
      <w:marBottom w:val="0"/>
      <w:divBdr>
        <w:top w:val="none" w:sz="0" w:space="0" w:color="auto"/>
        <w:left w:val="none" w:sz="0" w:space="0" w:color="auto"/>
        <w:bottom w:val="none" w:sz="0" w:space="0" w:color="auto"/>
        <w:right w:val="none" w:sz="0" w:space="0" w:color="auto"/>
      </w:divBdr>
    </w:div>
    <w:div w:id="595329426">
      <w:bodyDiv w:val="1"/>
      <w:marLeft w:val="0"/>
      <w:marRight w:val="0"/>
      <w:marTop w:val="0"/>
      <w:marBottom w:val="0"/>
      <w:divBdr>
        <w:top w:val="none" w:sz="0" w:space="0" w:color="auto"/>
        <w:left w:val="none" w:sz="0" w:space="0" w:color="auto"/>
        <w:bottom w:val="none" w:sz="0" w:space="0" w:color="auto"/>
        <w:right w:val="none" w:sz="0" w:space="0" w:color="auto"/>
      </w:divBdr>
      <w:divsChild>
        <w:div w:id="2062826064">
          <w:marLeft w:val="547"/>
          <w:marRight w:val="0"/>
          <w:marTop w:val="0"/>
          <w:marBottom w:val="0"/>
          <w:divBdr>
            <w:top w:val="none" w:sz="0" w:space="0" w:color="auto"/>
            <w:left w:val="none" w:sz="0" w:space="0" w:color="auto"/>
            <w:bottom w:val="none" w:sz="0" w:space="0" w:color="auto"/>
            <w:right w:val="none" w:sz="0" w:space="0" w:color="auto"/>
          </w:divBdr>
        </w:div>
      </w:divsChild>
    </w:div>
    <w:div w:id="630674141">
      <w:bodyDiv w:val="1"/>
      <w:marLeft w:val="0"/>
      <w:marRight w:val="0"/>
      <w:marTop w:val="0"/>
      <w:marBottom w:val="0"/>
      <w:divBdr>
        <w:top w:val="none" w:sz="0" w:space="0" w:color="auto"/>
        <w:left w:val="none" w:sz="0" w:space="0" w:color="auto"/>
        <w:bottom w:val="none" w:sz="0" w:space="0" w:color="auto"/>
        <w:right w:val="none" w:sz="0" w:space="0" w:color="auto"/>
      </w:divBdr>
      <w:divsChild>
        <w:div w:id="1599824644">
          <w:marLeft w:val="547"/>
          <w:marRight w:val="0"/>
          <w:marTop w:val="0"/>
          <w:marBottom w:val="0"/>
          <w:divBdr>
            <w:top w:val="none" w:sz="0" w:space="0" w:color="auto"/>
            <w:left w:val="none" w:sz="0" w:space="0" w:color="auto"/>
            <w:bottom w:val="none" w:sz="0" w:space="0" w:color="auto"/>
            <w:right w:val="none" w:sz="0" w:space="0" w:color="auto"/>
          </w:divBdr>
        </w:div>
      </w:divsChild>
    </w:div>
    <w:div w:id="695733243">
      <w:bodyDiv w:val="1"/>
      <w:marLeft w:val="0"/>
      <w:marRight w:val="0"/>
      <w:marTop w:val="0"/>
      <w:marBottom w:val="0"/>
      <w:divBdr>
        <w:top w:val="none" w:sz="0" w:space="0" w:color="auto"/>
        <w:left w:val="none" w:sz="0" w:space="0" w:color="auto"/>
        <w:bottom w:val="none" w:sz="0" w:space="0" w:color="auto"/>
        <w:right w:val="none" w:sz="0" w:space="0" w:color="auto"/>
      </w:divBdr>
    </w:div>
    <w:div w:id="711730939">
      <w:bodyDiv w:val="1"/>
      <w:marLeft w:val="0"/>
      <w:marRight w:val="0"/>
      <w:marTop w:val="0"/>
      <w:marBottom w:val="0"/>
      <w:divBdr>
        <w:top w:val="none" w:sz="0" w:space="0" w:color="auto"/>
        <w:left w:val="none" w:sz="0" w:space="0" w:color="auto"/>
        <w:bottom w:val="none" w:sz="0" w:space="0" w:color="auto"/>
        <w:right w:val="none" w:sz="0" w:space="0" w:color="auto"/>
      </w:divBdr>
    </w:div>
    <w:div w:id="737290040">
      <w:bodyDiv w:val="1"/>
      <w:marLeft w:val="0"/>
      <w:marRight w:val="0"/>
      <w:marTop w:val="0"/>
      <w:marBottom w:val="0"/>
      <w:divBdr>
        <w:top w:val="none" w:sz="0" w:space="0" w:color="auto"/>
        <w:left w:val="none" w:sz="0" w:space="0" w:color="auto"/>
        <w:bottom w:val="none" w:sz="0" w:space="0" w:color="auto"/>
        <w:right w:val="none" w:sz="0" w:space="0" w:color="auto"/>
      </w:divBdr>
    </w:div>
    <w:div w:id="760875823">
      <w:bodyDiv w:val="1"/>
      <w:marLeft w:val="0"/>
      <w:marRight w:val="0"/>
      <w:marTop w:val="0"/>
      <w:marBottom w:val="0"/>
      <w:divBdr>
        <w:top w:val="none" w:sz="0" w:space="0" w:color="auto"/>
        <w:left w:val="none" w:sz="0" w:space="0" w:color="auto"/>
        <w:bottom w:val="none" w:sz="0" w:space="0" w:color="auto"/>
        <w:right w:val="none" w:sz="0" w:space="0" w:color="auto"/>
      </w:divBdr>
    </w:div>
    <w:div w:id="764837042">
      <w:bodyDiv w:val="1"/>
      <w:marLeft w:val="0"/>
      <w:marRight w:val="0"/>
      <w:marTop w:val="0"/>
      <w:marBottom w:val="0"/>
      <w:divBdr>
        <w:top w:val="none" w:sz="0" w:space="0" w:color="auto"/>
        <w:left w:val="none" w:sz="0" w:space="0" w:color="auto"/>
        <w:bottom w:val="none" w:sz="0" w:space="0" w:color="auto"/>
        <w:right w:val="none" w:sz="0" w:space="0" w:color="auto"/>
      </w:divBdr>
    </w:div>
    <w:div w:id="799539982">
      <w:bodyDiv w:val="1"/>
      <w:marLeft w:val="0"/>
      <w:marRight w:val="0"/>
      <w:marTop w:val="0"/>
      <w:marBottom w:val="0"/>
      <w:divBdr>
        <w:top w:val="none" w:sz="0" w:space="0" w:color="auto"/>
        <w:left w:val="none" w:sz="0" w:space="0" w:color="auto"/>
        <w:bottom w:val="none" w:sz="0" w:space="0" w:color="auto"/>
        <w:right w:val="none" w:sz="0" w:space="0" w:color="auto"/>
      </w:divBdr>
    </w:div>
    <w:div w:id="809320382">
      <w:bodyDiv w:val="1"/>
      <w:marLeft w:val="0"/>
      <w:marRight w:val="0"/>
      <w:marTop w:val="0"/>
      <w:marBottom w:val="0"/>
      <w:divBdr>
        <w:top w:val="none" w:sz="0" w:space="0" w:color="auto"/>
        <w:left w:val="none" w:sz="0" w:space="0" w:color="auto"/>
        <w:bottom w:val="none" w:sz="0" w:space="0" w:color="auto"/>
        <w:right w:val="none" w:sz="0" w:space="0" w:color="auto"/>
      </w:divBdr>
    </w:div>
    <w:div w:id="846284667">
      <w:bodyDiv w:val="1"/>
      <w:marLeft w:val="0"/>
      <w:marRight w:val="0"/>
      <w:marTop w:val="0"/>
      <w:marBottom w:val="0"/>
      <w:divBdr>
        <w:top w:val="none" w:sz="0" w:space="0" w:color="auto"/>
        <w:left w:val="none" w:sz="0" w:space="0" w:color="auto"/>
        <w:bottom w:val="none" w:sz="0" w:space="0" w:color="auto"/>
        <w:right w:val="none" w:sz="0" w:space="0" w:color="auto"/>
      </w:divBdr>
    </w:div>
    <w:div w:id="861892823">
      <w:bodyDiv w:val="1"/>
      <w:marLeft w:val="0"/>
      <w:marRight w:val="0"/>
      <w:marTop w:val="0"/>
      <w:marBottom w:val="0"/>
      <w:divBdr>
        <w:top w:val="none" w:sz="0" w:space="0" w:color="auto"/>
        <w:left w:val="none" w:sz="0" w:space="0" w:color="auto"/>
        <w:bottom w:val="none" w:sz="0" w:space="0" w:color="auto"/>
        <w:right w:val="none" w:sz="0" w:space="0" w:color="auto"/>
      </w:divBdr>
    </w:div>
    <w:div w:id="890923063">
      <w:bodyDiv w:val="1"/>
      <w:marLeft w:val="0"/>
      <w:marRight w:val="0"/>
      <w:marTop w:val="0"/>
      <w:marBottom w:val="0"/>
      <w:divBdr>
        <w:top w:val="none" w:sz="0" w:space="0" w:color="auto"/>
        <w:left w:val="none" w:sz="0" w:space="0" w:color="auto"/>
        <w:bottom w:val="none" w:sz="0" w:space="0" w:color="auto"/>
        <w:right w:val="none" w:sz="0" w:space="0" w:color="auto"/>
      </w:divBdr>
    </w:div>
    <w:div w:id="923881864">
      <w:bodyDiv w:val="1"/>
      <w:marLeft w:val="0"/>
      <w:marRight w:val="0"/>
      <w:marTop w:val="0"/>
      <w:marBottom w:val="0"/>
      <w:divBdr>
        <w:top w:val="none" w:sz="0" w:space="0" w:color="auto"/>
        <w:left w:val="none" w:sz="0" w:space="0" w:color="auto"/>
        <w:bottom w:val="none" w:sz="0" w:space="0" w:color="auto"/>
        <w:right w:val="none" w:sz="0" w:space="0" w:color="auto"/>
      </w:divBdr>
      <w:divsChild>
        <w:div w:id="586428094">
          <w:marLeft w:val="547"/>
          <w:marRight w:val="0"/>
          <w:marTop w:val="0"/>
          <w:marBottom w:val="0"/>
          <w:divBdr>
            <w:top w:val="none" w:sz="0" w:space="0" w:color="auto"/>
            <w:left w:val="none" w:sz="0" w:space="0" w:color="auto"/>
            <w:bottom w:val="none" w:sz="0" w:space="0" w:color="auto"/>
            <w:right w:val="none" w:sz="0" w:space="0" w:color="auto"/>
          </w:divBdr>
        </w:div>
      </w:divsChild>
    </w:div>
    <w:div w:id="937181758">
      <w:bodyDiv w:val="1"/>
      <w:marLeft w:val="0"/>
      <w:marRight w:val="0"/>
      <w:marTop w:val="0"/>
      <w:marBottom w:val="0"/>
      <w:divBdr>
        <w:top w:val="none" w:sz="0" w:space="0" w:color="auto"/>
        <w:left w:val="none" w:sz="0" w:space="0" w:color="auto"/>
        <w:bottom w:val="none" w:sz="0" w:space="0" w:color="auto"/>
        <w:right w:val="none" w:sz="0" w:space="0" w:color="auto"/>
      </w:divBdr>
    </w:div>
    <w:div w:id="941571477">
      <w:bodyDiv w:val="1"/>
      <w:marLeft w:val="0"/>
      <w:marRight w:val="0"/>
      <w:marTop w:val="0"/>
      <w:marBottom w:val="0"/>
      <w:divBdr>
        <w:top w:val="none" w:sz="0" w:space="0" w:color="auto"/>
        <w:left w:val="none" w:sz="0" w:space="0" w:color="auto"/>
        <w:bottom w:val="none" w:sz="0" w:space="0" w:color="auto"/>
        <w:right w:val="none" w:sz="0" w:space="0" w:color="auto"/>
      </w:divBdr>
    </w:div>
    <w:div w:id="979073865">
      <w:bodyDiv w:val="1"/>
      <w:marLeft w:val="0"/>
      <w:marRight w:val="0"/>
      <w:marTop w:val="0"/>
      <w:marBottom w:val="0"/>
      <w:divBdr>
        <w:top w:val="none" w:sz="0" w:space="0" w:color="auto"/>
        <w:left w:val="none" w:sz="0" w:space="0" w:color="auto"/>
        <w:bottom w:val="none" w:sz="0" w:space="0" w:color="auto"/>
        <w:right w:val="none" w:sz="0" w:space="0" w:color="auto"/>
      </w:divBdr>
      <w:divsChild>
        <w:div w:id="245961103">
          <w:marLeft w:val="547"/>
          <w:marRight w:val="0"/>
          <w:marTop w:val="0"/>
          <w:marBottom w:val="0"/>
          <w:divBdr>
            <w:top w:val="none" w:sz="0" w:space="0" w:color="auto"/>
            <w:left w:val="none" w:sz="0" w:space="0" w:color="auto"/>
            <w:bottom w:val="none" w:sz="0" w:space="0" w:color="auto"/>
            <w:right w:val="none" w:sz="0" w:space="0" w:color="auto"/>
          </w:divBdr>
        </w:div>
      </w:divsChild>
    </w:div>
    <w:div w:id="1024358290">
      <w:bodyDiv w:val="1"/>
      <w:marLeft w:val="0"/>
      <w:marRight w:val="0"/>
      <w:marTop w:val="0"/>
      <w:marBottom w:val="0"/>
      <w:divBdr>
        <w:top w:val="none" w:sz="0" w:space="0" w:color="auto"/>
        <w:left w:val="none" w:sz="0" w:space="0" w:color="auto"/>
        <w:bottom w:val="none" w:sz="0" w:space="0" w:color="auto"/>
        <w:right w:val="none" w:sz="0" w:space="0" w:color="auto"/>
      </w:divBdr>
    </w:div>
    <w:div w:id="1034230985">
      <w:bodyDiv w:val="1"/>
      <w:marLeft w:val="0"/>
      <w:marRight w:val="0"/>
      <w:marTop w:val="0"/>
      <w:marBottom w:val="0"/>
      <w:divBdr>
        <w:top w:val="none" w:sz="0" w:space="0" w:color="auto"/>
        <w:left w:val="none" w:sz="0" w:space="0" w:color="auto"/>
        <w:bottom w:val="none" w:sz="0" w:space="0" w:color="auto"/>
        <w:right w:val="none" w:sz="0" w:space="0" w:color="auto"/>
      </w:divBdr>
    </w:div>
    <w:div w:id="1074208841">
      <w:bodyDiv w:val="1"/>
      <w:marLeft w:val="0"/>
      <w:marRight w:val="0"/>
      <w:marTop w:val="0"/>
      <w:marBottom w:val="0"/>
      <w:divBdr>
        <w:top w:val="none" w:sz="0" w:space="0" w:color="auto"/>
        <w:left w:val="none" w:sz="0" w:space="0" w:color="auto"/>
        <w:bottom w:val="none" w:sz="0" w:space="0" w:color="auto"/>
        <w:right w:val="none" w:sz="0" w:space="0" w:color="auto"/>
      </w:divBdr>
    </w:div>
    <w:div w:id="1076243578">
      <w:bodyDiv w:val="1"/>
      <w:marLeft w:val="0"/>
      <w:marRight w:val="0"/>
      <w:marTop w:val="0"/>
      <w:marBottom w:val="0"/>
      <w:divBdr>
        <w:top w:val="none" w:sz="0" w:space="0" w:color="auto"/>
        <w:left w:val="none" w:sz="0" w:space="0" w:color="auto"/>
        <w:bottom w:val="none" w:sz="0" w:space="0" w:color="auto"/>
        <w:right w:val="none" w:sz="0" w:space="0" w:color="auto"/>
      </w:divBdr>
    </w:div>
    <w:div w:id="1176574781">
      <w:bodyDiv w:val="1"/>
      <w:marLeft w:val="0"/>
      <w:marRight w:val="0"/>
      <w:marTop w:val="0"/>
      <w:marBottom w:val="0"/>
      <w:divBdr>
        <w:top w:val="none" w:sz="0" w:space="0" w:color="auto"/>
        <w:left w:val="none" w:sz="0" w:space="0" w:color="auto"/>
        <w:bottom w:val="none" w:sz="0" w:space="0" w:color="auto"/>
        <w:right w:val="none" w:sz="0" w:space="0" w:color="auto"/>
      </w:divBdr>
    </w:div>
    <w:div w:id="1200120551">
      <w:bodyDiv w:val="1"/>
      <w:marLeft w:val="0"/>
      <w:marRight w:val="0"/>
      <w:marTop w:val="0"/>
      <w:marBottom w:val="0"/>
      <w:divBdr>
        <w:top w:val="none" w:sz="0" w:space="0" w:color="auto"/>
        <w:left w:val="none" w:sz="0" w:space="0" w:color="auto"/>
        <w:bottom w:val="none" w:sz="0" w:space="0" w:color="auto"/>
        <w:right w:val="none" w:sz="0" w:space="0" w:color="auto"/>
      </w:divBdr>
    </w:div>
    <w:div w:id="1234662565">
      <w:bodyDiv w:val="1"/>
      <w:marLeft w:val="0"/>
      <w:marRight w:val="0"/>
      <w:marTop w:val="0"/>
      <w:marBottom w:val="0"/>
      <w:divBdr>
        <w:top w:val="none" w:sz="0" w:space="0" w:color="auto"/>
        <w:left w:val="none" w:sz="0" w:space="0" w:color="auto"/>
        <w:bottom w:val="none" w:sz="0" w:space="0" w:color="auto"/>
        <w:right w:val="none" w:sz="0" w:space="0" w:color="auto"/>
      </w:divBdr>
    </w:div>
    <w:div w:id="1255894156">
      <w:bodyDiv w:val="1"/>
      <w:marLeft w:val="0"/>
      <w:marRight w:val="0"/>
      <w:marTop w:val="0"/>
      <w:marBottom w:val="0"/>
      <w:divBdr>
        <w:top w:val="none" w:sz="0" w:space="0" w:color="auto"/>
        <w:left w:val="none" w:sz="0" w:space="0" w:color="auto"/>
        <w:bottom w:val="none" w:sz="0" w:space="0" w:color="auto"/>
        <w:right w:val="none" w:sz="0" w:space="0" w:color="auto"/>
      </w:divBdr>
    </w:div>
    <w:div w:id="1423837786">
      <w:bodyDiv w:val="1"/>
      <w:marLeft w:val="0"/>
      <w:marRight w:val="0"/>
      <w:marTop w:val="0"/>
      <w:marBottom w:val="0"/>
      <w:divBdr>
        <w:top w:val="none" w:sz="0" w:space="0" w:color="auto"/>
        <w:left w:val="none" w:sz="0" w:space="0" w:color="auto"/>
        <w:bottom w:val="none" w:sz="0" w:space="0" w:color="auto"/>
        <w:right w:val="none" w:sz="0" w:space="0" w:color="auto"/>
      </w:divBdr>
    </w:div>
    <w:div w:id="1446191338">
      <w:bodyDiv w:val="1"/>
      <w:marLeft w:val="0"/>
      <w:marRight w:val="0"/>
      <w:marTop w:val="0"/>
      <w:marBottom w:val="0"/>
      <w:divBdr>
        <w:top w:val="none" w:sz="0" w:space="0" w:color="auto"/>
        <w:left w:val="none" w:sz="0" w:space="0" w:color="auto"/>
        <w:bottom w:val="none" w:sz="0" w:space="0" w:color="auto"/>
        <w:right w:val="none" w:sz="0" w:space="0" w:color="auto"/>
      </w:divBdr>
    </w:div>
    <w:div w:id="1460224853">
      <w:bodyDiv w:val="1"/>
      <w:marLeft w:val="0"/>
      <w:marRight w:val="0"/>
      <w:marTop w:val="0"/>
      <w:marBottom w:val="0"/>
      <w:divBdr>
        <w:top w:val="none" w:sz="0" w:space="0" w:color="auto"/>
        <w:left w:val="none" w:sz="0" w:space="0" w:color="auto"/>
        <w:bottom w:val="none" w:sz="0" w:space="0" w:color="auto"/>
        <w:right w:val="none" w:sz="0" w:space="0" w:color="auto"/>
      </w:divBdr>
    </w:div>
    <w:div w:id="1490095272">
      <w:bodyDiv w:val="1"/>
      <w:marLeft w:val="0"/>
      <w:marRight w:val="0"/>
      <w:marTop w:val="0"/>
      <w:marBottom w:val="0"/>
      <w:divBdr>
        <w:top w:val="none" w:sz="0" w:space="0" w:color="auto"/>
        <w:left w:val="none" w:sz="0" w:space="0" w:color="auto"/>
        <w:bottom w:val="none" w:sz="0" w:space="0" w:color="auto"/>
        <w:right w:val="none" w:sz="0" w:space="0" w:color="auto"/>
      </w:divBdr>
    </w:div>
    <w:div w:id="1517426083">
      <w:bodyDiv w:val="1"/>
      <w:marLeft w:val="0"/>
      <w:marRight w:val="0"/>
      <w:marTop w:val="0"/>
      <w:marBottom w:val="0"/>
      <w:divBdr>
        <w:top w:val="none" w:sz="0" w:space="0" w:color="auto"/>
        <w:left w:val="none" w:sz="0" w:space="0" w:color="auto"/>
        <w:bottom w:val="none" w:sz="0" w:space="0" w:color="auto"/>
        <w:right w:val="none" w:sz="0" w:space="0" w:color="auto"/>
      </w:divBdr>
    </w:div>
    <w:div w:id="1556089019">
      <w:bodyDiv w:val="1"/>
      <w:marLeft w:val="0"/>
      <w:marRight w:val="0"/>
      <w:marTop w:val="0"/>
      <w:marBottom w:val="0"/>
      <w:divBdr>
        <w:top w:val="none" w:sz="0" w:space="0" w:color="auto"/>
        <w:left w:val="none" w:sz="0" w:space="0" w:color="auto"/>
        <w:bottom w:val="none" w:sz="0" w:space="0" w:color="auto"/>
        <w:right w:val="none" w:sz="0" w:space="0" w:color="auto"/>
      </w:divBdr>
    </w:div>
    <w:div w:id="1586646503">
      <w:bodyDiv w:val="1"/>
      <w:marLeft w:val="0"/>
      <w:marRight w:val="0"/>
      <w:marTop w:val="0"/>
      <w:marBottom w:val="0"/>
      <w:divBdr>
        <w:top w:val="none" w:sz="0" w:space="0" w:color="auto"/>
        <w:left w:val="none" w:sz="0" w:space="0" w:color="auto"/>
        <w:bottom w:val="none" w:sz="0" w:space="0" w:color="auto"/>
        <w:right w:val="none" w:sz="0" w:space="0" w:color="auto"/>
      </w:divBdr>
    </w:div>
    <w:div w:id="1598824833">
      <w:bodyDiv w:val="1"/>
      <w:marLeft w:val="0"/>
      <w:marRight w:val="0"/>
      <w:marTop w:val="0"/>
      <w:marBottom w:val="0"/>
      <w:divBdr>
        <w:top w:val="none" w:sz="0" w:space="0" w:color="auto"/>
        <w:left w:val="none" w:sz="0" w:space="0" w:color="auto"/>
        <w:bottom w:val="none" w:sz="0" w:space="0" w:color="auto"/>
        <w:right w:val="none" w:sz="0" w:space="0" w:color="auto"/>
      </w:divBdr>
    </w:div>
    <w:div w:id="1609237361">
      <w:bodyDiv w:val="1"/>
      <w:marLeft w:val="0"/>
      <w:marRight w:val="0"/>
      <w:marTop w:val="0"/>
      <w:marBottom w:val="0"/>
      <w:divBdr>
        <w:top w:val="none" w:sz="0" w:space="0" w:color="auto"/>
        <w:left w:val="none" w:sz="0" w:space="0" w:color="auto"/>
        <w:bottom w:val="none" w:sz="0" w:space="0" w:color="auto"/>
        <w:right w:val="none" w:sz="0" w:space="0" w:color="auto"/>
      </w:divBdr>
    </w:div>
    <w:div w:id="1650746317">
      <w:bodyDiv w:val="1"/>
      <w:marLeft w:val="0"/>
      <w:marRight w:val="0"/>
      <w:marTop w:val="0"/>
      <w:marBottom w:val="0"/>
      <w:divBdr>
        <w:top w:val="none" w:sz="0" w:space="0" w:color="auto"/>
        <w:left w:val="none" w:sz="0" w:space="0" w:color="auto"/>
        <w:bottom w:val="none" w:sz="0" w:space="0" w:color="auto"/>
        <w:right w:val="none" w:sz="0" w:space="0" w:color="auto"/>
      </w:divBdr>
    </w:div>
    <w:div w:id="1663510585">
      <w:bodyDiv w:val="1"/>
      <w:marLeft w:val="0"/>
      <w:marRight w:val="0"/>
      <w:marTop w:val="0"/>
      <w:marBottom w:val="0"/>
      <w:divBdr>
        <w:top w:val="none" w:sz="0" w:space="0" w:color="auto"/>
        <w:left w:val="none" w:sz="0" w:space="0" w:color="auto"/>
        <w:bottom w:val="none" w:sz="0" w:space="0" w:color="auto"/>
        <w:right w:val="none" w:sz="0" w:space="0" w:color="auto"/>
      </w:divBdr>
    </w:div>
    <w:div w:id="1668825519">
      <w:bodyDiv w:val="1"/>
      <w:marLeft w:val="0"/>
      <w:marRight w:val="0"/>
      <w:marTop w:val="0"/>
      <w:marBottom w:val="0"/>
      <w:divBdr>
        <w:top w:val="none" w:sz="0" w:space="0" w:color="auto"/>
        <w:left w:val="none" w:sz="0" w:space="0" w:color="auto"/>
        <w:bottom w:val="none" w:sz="0" w:space="0" w:color="auto"/>
        <w:right w:val="none" w:sz="0" w:space="0" w:color="auto"/>
      </w:divBdr>
      <w:divsChild>
        <w:div w:id="158927698">
          <w:marLeft w:val="547"/>
          <w:marRight w:val="0"/>
          <w:marTop w:val="0"/>
          <w:marBottom w:val="0"/>
          <w:divBdr>
            <w:top w:val="none" w:sz="0" w:space="0" w:color="auto"/>
            <w:left w:val="none" w:sz="0" w:space="0" w:color="auto"/>
            <w:bottom w:val="none" w:sz="0" w:space="0" w:color="auto"/>
            <w:right w:val="none" w:sz="0" w:space="0" w:color="auto"/>
          </w:divBdr>
        </w:div>
      </w:divsChild>
    </w:div>
    <w:div w:id="1708330846">
      <w:bodyDiv w:val="1"/>
      <w:marLeft w:val="0"/>
      <w:marRight w:val="0"/>
      <w:marTop w:val="0"/>
      <w:marBottom w:val="0"/>
      <w:divBdr>
        <w:top w:val="none" w:sz="0" w:space="0" w:color="auto"/>
        <w:left w:val="none" w:sz="0" w:space="0" w:color="auto"/>
        <w:bottom w:val="none" w:sz="0" w:space="0" w:color="auto"/>
        <w:right w:val="none" w:sz="0" w:space="0" w:color="auto"/>
      </w:divBdr>
    </w:div>
    <w:div w:id="1722821954">
      <w:bodyDiv w:val="1"/>
      <w:marLeft w:val="0"/>
      <w:marRight w:val="0"/>
      <w:marTop w:val="0"/>
      <w:marBottom w:val="0"/>
      <w:divBdr>
        <w:top w:val="none" w:sz="0" w:space="0" w:color="auto"/>
        <w:left w:val="none" w:sz="0" w:space="0" w:color="auto"/>
        <w:bottom w:val="none" w:sz="0" w:space="0" w:color="auto"/>
        <w:right w:val="none" w:sz="0" w:space="0" w:color="auto"/>
      </w:divBdr>
    </w:div>
    <w:div w:id="1723367049">
      <w:bodyDiv w:val="1"/>
      <w:marLeft w:val="0"/>
      <w:marRight w:val="0"/>
      <w:marTop w:val="0"/>
      <w:marBottom w:val="0"/>
      <w:divBdr>
        <w:top w:val="none" w:sz="0" w:space="0" w:color="auto"/>
        <w:left w:val="none" w:sz="0" w:space="0" w:color="auto"/>
        <w:bottom w:val="none" w:sz="0" w:space="0" w:color="auto"/>
        <w:right w:val="none" w:sz="0" w:space="0" w:color="auto"/>
      </w:divBdr>
    </w:div>
    <w:div w:id="1756513957">
      <w:bodyDiv w:val="1"/>
      <w:marLeft w:val="0"/>
      <w:marRight w:val="0"/>
      <w:marTop w:val="0"/>
      <w:marBottom w:val="0"/>
      <w:divBdr>
        <w:top w:val="none" w:sz="0" w:space="0" w:color="auto"/>
        <w:left w:val="none" w:sz="0" w:space="0" w:color="auto"/>
        <w:bottom w:val="none" w:sz="0" w:space="0" w:color="auto"/>
        <w:right w:val="none" w:sz="0" w:space="0" w:color="auto"/>
      </w:divBdr>
    </w:div>
    <w:div w:id="1770544522">
      <w:bodyDiv w:val="1"/>
      <w:marLeft w:val="0"/>
      <w:marRight w:val="0"/>
      <w:marTop w:val="0"/>
      <w:marBottom w:val="0"/>
      <w:divBdr>
        <w:top w:val="none" w:sz="0" w:space="0" w:color="auto"/>
        <w:left w:val="none" w:sz="0" w:space="0" w:color="auto"/>
        <w:bottom w:val="none" w:sz="0" w:space="0" w:color="auto"/>
        <w:right w:val="none" w:sz="0" w:space="0" w:color="auto"/>
      </w:divBdr>
    </w:div>
    <w:div w:id="1797020157">
      <w:bodyDiv w:val="1"/>
      <w:marLeft w:val="0"/>
      <w:marRight w:val="0"/>
      <w:marTop w:val="0"/>
      <w:marBottom w:val="0"/>
      <w:divBdr>
        <w:top w:val="none" w:sz="0" w:space="0" w:color="auto"/>
        <w:left w:val="none" w:sz="0" w:space="0" w:color="auto"/>
        <w:bottom w:val="none" w:sz="0" w:space="0" w:color="auto"/>
        <w:right w:val="none" w:sz="0" w:space="0" w:color="auto"/>
      </w:divBdr>
    </w:div>
    <w:div w:id="1884174344">
      <w:bodyDiv w:val="1"/>
      <w:marLeft w:val="0"/>
      <w:marRight w:val="0"/>
      <w:marTop w:val="0"/>
      <w:marBottom w:val="0"/>
      <w:divBdr>
        <w:top w:val="none" w:sz="0" w:space="0" w:color="auto"/>
        <w:left w:val="none" w:sz="0" w:space="0" w:color="auto"/>
        <w:bottom w:val="none" w:sz="0" w:space="0" w:color="auto"/>
        <w:right w:val="none" w:sz="0" w:space="0" w:color="auto"/>
      </w:divBdr>
    </w:div>
    <w:div w:id="1895114584">
      <w:bodyDiv w:val="1"/>
      <w:marLeft w:val="0"/>
      <w:marRight w:val="0"/>
      <w:marTop w:val="0"/>
      <w:marBottom w:val="0"/>
      <w:divBdr>
        <w:top w:val="none" w:sz="0" w:space="0" w:color="auto"/>
        <w:left w:val="none" w:sz="0" w:space="0" w:color="auto"/>
        <w:bottom w:val="none" w:sz="0" w:space="0" w:color="auto"/>
        <w:right w:val="none" w:sz="0" w:space="0" w:color="auto"/>
      </w:divBdr>
    </w:div>
    <w:div w:id="1960645973">
      <w:bodyDiv w:val="1"/>
      <w:marLeft w:val="0"/>
      <w:marRight w:val="0"/>
      <w:marTop w:val="0"/>
      <w:marBottom w:val="0"/>
      <w:divBdr>
        <w:top w:val="none" w:sz="0" w:space="0" w:color="auto"/>
        <w:left w:val="none" w:sz="0" w:space="0" w:color="auto"/>
        <w:bottom w:val="none" w:sz="0" w:space="0" w:color="auto"/>
        <w:right w:val="none" w:sz="0" w:space="0" w:color="auto"/>
      </w:divBdr>
    </w:div>
    <w:div w:id="1998220176">
      <w:bodyDiv w:val="1"/>
      <w:marLeft w:val="0"/>
      <w:marRight w:val="0"/>
      <w:marTop w:val="0"/>
      <w:marBottom w:val="0"/>
      <w:divBdr>
        <w:top w:val="none" w:sz="0" w:space="0" w:color="auto"/>
        <w:left w:val="none" w:sz="0" w:space="0" w:color="auto"/>
        <w:bottom w:val="none" w:sz="0" w:space="0" w:color="auto"/>
        <w:right w:val="none" w:sz="0" w:space="0" w:color="auto"/>
      </w:divBdr>
    </w:div>
    <w:div w:id="2028823621">
      <w:bodyDiv w:val="1"/>
      <w:marLeft w:val="0"/>
      <w:marRight w:val="0"/>
      <w:marTop w:val="0"/>
      <w:marBottom w:val="0"/>
      <w:divBdr>
        <w:top w:val="none" w:sz="0" w:space="0" w:color="auto"/>
        <w:left w:val="none" w:sz="0" w:space="0" w:color="auto"/>
        <w:bottom w:val="none" w:sz="0" w:space="0" w:color="auto"/>
        <w:right w:val="none" w:sz="0" w:space="0" w:color="auto"/>
      </w:divBdr>
    </w:div>
    <w:div w:id="2045785694">
      <w:bodyDiv w:val="1"/>
      <w:marLeft w:val="0"/>
      <w:marRight w:val="0"/>
      <w:marTop w:val="0"/>
      <w:marBottom w:val="0"/>
      <w:divBdr>
        <w:top w:val="none" w:sz="0" w:space="0" w:color="auto"/>
        <w:left w:val="none" w:sz="0" w:space="0" w:color="auto"/>
        <w:bottom w:val="none" w:sz="0" w:space="0" w:color="auto"/>
        <w:right w:val="none" w:sz="0" w:space="0" w:color="auto"/>
      </w:divBdr>
    </w:div>
    <w:div w:id="2106345276">
      <w:bodyDiv w:val="1"/>
      <w:marLeft w:val="0"/>
      <w:marRight w:val="0"/>
      <w:marTop w:val="0"/>
      <w:marBottom w:val="0"/>
      <w:divBdr>
        <w:top w:val="none" w:sz="0" w:space="0" w:color="auto"/>
        <w:left w:val="none" w:sz="0" w:space="0" w:color="auto"/>
        <w:bottom w:val="none" w:sz="0" w:space="0" w:color="auto"/>
        <w:right w:val="none" w:sz="0" w:space="0" w:color="auto"/>
      </w:divBdr>
    </w:div>
    <w:div w:id="213444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Pér16</b:Tag>
    <b:SourceType>InternetSite</b:SourceType>
    <b:Guid>{276A15C2-B3A6-49D4-913C-DA6AFBE67A15}</b:Guid>
    <b:Author>
      <b:Author>
        <b:Corporate>Pérez, J., Gardey, A.</b:Corporate>
      </b:Author>
    </b:Author>
    <b:Title>Definicion.de</b:Title>
    <b:InternetSiteTitle>Definicion.de</b:InternetSiteTitle>
    <b:Year>2016</b:Year>
    <b:URL>https://definicion.de/boveda/</b:URL>
    <b:RefOrder>2</b:RefOrder>
  </b:Source>
  <b:Source>
    <b:Tag>Fer17</b:Tag>
    <b:SourceType>ArticleInAPeriodical</b:SourceType>
    <b:Guid>{7A2DB948-5ED2-424B-A124-8C5517BC8886}</b:Guid>
    <b:Author>
      <b:Author>
        <b:NameList>
          <b:Person>
            <b:Last>Fernandez</b:Last>
            <b:First>L.</b:First>
          </b:Person>
        </b:NameList>
      </b:Author>
    </b:Author>
    <b:Title>Asaltan bóveda bancaria</b:Title>
    <b:PeriodicalTitle>MILENIO</b:PeriodicalTitle>
    <b:Year>2017</b:Year>
    <b:Month>10</b:Month>
    <b:Day>03</b:Day>
    <b:Pages>1</b:Pages>
    <b:RefOrder>3</b:RefOrder>
  </b:Source>
  <b:Source>
    <b:Tag>Are06</b:Tag>
    <b:SourceType>InternetSite</b:SourceType>
    <b:Guid>{E1FF85E8-2E52-45D6-8638-480ECFD5994D}</b:Guid>
    <b:Title>Area Data</b:Title>
    <b:InternetSiteTitle>Area Data</b:InternetSiteTitle>
    <b:Year>2005</b:Year>
    <b:URL>http://www.areadata.com.ar/Seguridad_Bancaria.html</b:URL>
    <b:RefOrder>4</b:RefOrder>
  </b:Source>
  <b:Source>
    <b:Tag>Mil20</b:Tag>
    <b:SourceType>Book</b:SourceType>
    <b:Guid>{FB9AC4E6-B9BD-467D-AC3E-8D655E976F40}</b:Guid>
    <b:Author>
      <b:Author>
        <b:NameList>
          <b:Person>
            <b:Last>Millahual</b:Last>
            <b:First>Claudio</b:First>
            <b:Middle>Alejandro Peña</b:Middle>
          </b:Person>
        </b:NameList>
      </b:Author>
    </b:Author>
    <b:Title>Descubriendo arduino</b:Title>
    <b:Year>2020</b:Year>
    <b:City>Ciudad Autónoma de buenos aires</b:City>
    <b:Publisher>Six ediciones</b:Publisher>
    <b:RefOrder>5</b:RefOrder>
  </b:Source>
  <b:Source>
    <b:Tag>Mil171</b:Tag>
    <b:SourceType>Book</b:SourceType>
    <b:Guid>{865E603C-204E-42BF-8F6C-4B336CC0AAFF}</b:Guid>
    <b:Author>
      <b:Author>
        <b:NameList>
          <b:Person>
            <b:Last>Millahual</b:Last>
            <b:First>Claudio</b:First>
            <b:Middle>Alejandro Peña</b:Middle>
          </b:Person>
        </b:NameList>
      </b:Author>
    </b:Author>
    <b:Title>Arduino de cero a experto</b:Title>
    <b:Year>2017</b:Year>
    <b:City>Ciudad autóbina de buenos aires</b:City>
    <b:Publisher>Six Ediciones</b:Publisher>
    <b:RefOrder>1</b:RefOrder>
  </b:Source>
  <b:Source>
    <b:Tag>Jua05</b:Tag>
    <b:SourceType>Book</b:SourceType>
    <b:Guid>{6B85B2A5-C798-49B7-9DBD-1AA499E563DB}</b:Guid>
    <b:Author>
      <b:Author>
        <b:NameList>
          <b:Person>
            <b:Last>K.</b:Last>
            <b:First>Juan</b:First>
            <b:Middle>Domingo Marinello</b:Middle>
          </b:Person>
        </b:NameList>
      </b:Author>
    </b:Author>
    <b:Title>Fotografía Digital</b:Title>
    <b:Year>2005</b:Year>
    <b:City>Santiago, Chile</b:City>
    <b:Publisher>Editorial Ediciones UC</b:Publisher>
    <b:RefOrder>6</b:RefOrder>
  </b:Source>
  <b:Source>
    <b:Tag>Dew94</b:Tag>
    <b:SourceType>BookSection</b:SourceType>
    <b:Guid>{FC925DE9-C4D6-4A05-AE53-5BFA3320EB6C}</b:Guid>
    <b:Title>The prudential regulations of banks</b:Title>
    <b:Year>1994</b:Year>
    <b:City>Cambridge</b:City>
    <b:Publisher>MITPress</b:Publisher>
    <b:Author>
      <b:Author>
        <b:NameList>
          <b:Person>
            <b:Last>Dewatripont</b:Last>
            <b:First>M</b:First>
          </b:Person>
          <b:Person>
            <b:Last>Tirole</b:Last>
            <b:First>J</b:First>
          </b:Person>
        </b:NameList>
      </b:Author>
    </b:Author>
    <b:RefOrder>7</b:RefOrder>
  </b:Source>
  <b:Source>
    <b:Tag>Dan06</b:Tag>
    <b:SourceType>Book</b:SourceType>
    <b:Guid>{2BAB6FBB-5143-4490-AA05-D4FF856AE935}</b:Guid>
    <b:Title>Sociedad y Seguridad: El nuevo desafio de Argentina moderna</b:Title>
    <b:Year>2006</b:Year>
    <b:City>Buenos Aires</b:City>
    <b:Publisher>Dunken</b:Publisher>
    <b:Author>
      <b:Author>
        <b:NameList>
          <b:Person>
            <b:Last>Daniel</b:Last>
            <b:First>Garibaldi</b:First>
          </b:Person>
        </b:NameList>
      </b:Author>
    </b:Author>
    <b:RefOrder>8</b:RefOrder>
  </b:Source>
  <b:Source>
    <b:Tag>Rod13</b:Tag>
    <b:SourceType>BookSection</b:SourceType>
    <b:Guid>{C02EEA5A-C32E-40EF-98F2-903420864E3A}</b:Guid>
    <b:Title>Guia general de aplicacion de las medidas minimas de seguridad exigidas a las entidades financieras y transporte de valores en el Ecuador</b:Title>
    <b:Year>2013</b:Year>
    <b:Pages>10-11</b:Pages>
    <b:Publisher>Sangolqui</b:Publisher>
    <b:Author>
      <b:Author>
        <b:NameList>
          <b:Person>
            <b:Last>Rodriguez</b:Last>
            <b:First>A</b:First>
          </b:Person>
        </b:NameList>
      </b:Author>
    </b:Author>
    <b:RefOrder>9</b:RefOrder>
  </b:Source>
  <b:Source>
    <b:Tag>Pin20</b:Tag>
    <b:SourceType>InternetSite</b:SourceType>
    <b:Guid>{8F876F5E-B036-4A1A-A373-9FC407FE4B19}</b:Guid>
    <b:Title>La seguriadd bancaria de la informacion 2021</b:Title>
    <b:InternetSiteTitle>Segurilatam</b:InternetSiteTitle>
    <b:Year>2020</b:Year>
    <b:URL>https://www.segurilatam.com/seguridad-por-sectores/financiero/la-seguridad-bancaria-y-de-la-informacion_20200526.html</b:URL>
    <b:Author>
      <b:Author>
        <b:NameList>
          <b:Person>
            <b:Last>Pincay Gordillo</b:Last>
            <b:Middle>Eduardo</b:Middle>
            <b:First>Oscar</b:First>
          </b:Person>
        </b:NameList>
      </b:Author>
    </b:Author>
    <b:RefOrder>10</b:RefOrder>
  </b:Source>
  <b:Source>
    <b:Tag>DMJ01</b:Tag>
    <b:SourceType>Book</b:SourceType>
    <b:Guid>{131A423D-2D71-4651-A1D3-89F39A1AA91D}</b:Guid>
    <b:Title>Metodos y algoritmos para la correlacion de alarmas en redes de comunicacion</b:Title>
    <b:Year>2001</b:Year>
    <b:Author>
      <b:Author>
        <b:NameList>
          <b:Person>
            <b:Last>D</b:Last>
            <b:First>M</b:First>
          </b:Person>
          <b:Person>
            <b:Last>J</b:Last>
            <b:First>N</b:First>
          </b:Person>
        </b:NameList>
      </b:Author>
    </b:Author>
    <b:Publisher>Informacion Tecnologica</b:Publisher>
    <b:RefOrder>11</b:RefOrder>
  </b:Source>
  <b:Source>
    <b:Tag>Per20</b:Tag>
    <b:SourceType>InternetSite</b:SourceType>
    <b:Guid>{636FC8E6-6262-47DA-BD6E-345D97787CD9}</b:Guid>
    <b:Title>definicion.de</b:Title>
    <b:Year>2020</b:Year>
    <b:Author>
      <b:Author>
        <b:NameList>
          <b:Person>
            <b:Last>Perez</b:Last>
            <b:First>j</b:First>
          </b:Person>
          <b:Person>
            <b:Last>Gardey</b:Last>
            <b:First>A</b:First>
          </b:Person>
        </b:NameList>
      </b:Author>
    </b:Author>
    <b:URL>http://definicion.de/alerta/</b:URL>
    <b:RefOrder>12</b:RefOrder>
  </b:Source>
  <b:Source>
    <b:Tag>Sis</b:Tag>
    <b:SourceType>InternetSite</b:SourceType>
    <b:Guid>{BE34CE93-8E46-4123-8D52-0D940C370E67}</b:Guid>
    <b:Title>Sistemas de Notificaciones y Alertas</b:Title>
    <b:URL>https://www.ecured.cu/Sistemas_de_notificaciones_y_alertas</b:URL>
    <b:RefOrder>13</b:RefOrder>
  </b:Source>
  <b:Source>
    <b:Tag>Ecusf</b:Tag>
    <b:SourceType>InternetSite</b:SourceType>
    <b:Guid>{300D67A7-9103-4C51-8B91-C335214DB65B}</b:Guid>
    <b:Title>EcuRed</b:Title>
    <b:Year>s.f.</b:Year>
    <b:Author>
      <b:Author>
        <b:NameList>
          <b:Person>
            <b:Last>EcuRed</b:Last>
          </b:Person>
        </b:NameList>
      </b:Author>
    </b:Author>
    <b:InternetSiteTitle>EcuRed</b:InternetSiteTitle>
    <b:URL>https://www.ecured.cu/Sistemas_de_notificaciones_y_alertas</b:URL>
    <b:RefOrder>14</b:RefOrder>
  </b:Source>
  <b:Source>
    <b:Tag>Hem09</b:Tag>
    <b:SourceType>Report</b:SourceType>
    <b:Guid>{CC0EE8B2-9DE1-4937-907D-DAB938161E80}</b:Guid>
    <b:Author>
      <b:Author>
        <b:NameList>
          <b:Person>
            <b:Last>Hempel</b:Last>
            <b:First>L.,</b:First>
            <b:Middle>Töpfer, E.</b:Middle>
          </b:Person>
        </b:NameList>
      </b:Author>
    </b:Author>
    <b:Title>The Surveillance Consensus: Reviewing the Politics of CCTV in Three European Countries</b:Title>
    <b:Year>2009</b:Year>
    <b:City>Francia</b:City>
    <b:RefOrder>15</b:RefOrder>
  </b:Source>
  <b:Source>
    <b:Tag>Fus07</b:Tag>
    <b:SourceType>Report</b:SourceType>
    <b:Guid>{B2C591DF-0FA9-4E11-9DD3-3EC1474006EA}</b:Guid>
    <b:Author>
      <b:Author>
        <b:NameList>
          <b:Person>
            <b:Last>Fussey</b:Last>
            <b:First>P.</b:First>
          </b:Person>
        </b:NameList>
      </b:Author>
    </b:Author>
    <b:Title>Observing Potentiality in the Global City: Surveillance and Counterterrorism in London</b:Title>
    <b:Year>2007</b:Year>
    <b:City>Londres</b:City>
    <b:RefOrder>16</b:RefOrder>
  </b:Source>
</b:Sources>
</file>

<file path=customXml/itemProps1.xml><?xml version="1.0" encoding="utf-8"?>
<ds:datastoreItem xmlns:ds="http://schemas.openxmlformats.org/officeDocument/2006/customXml" ds:itemID="{5F1334E0-52AC-42AE-8259-7FBF2E72D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1501</TotalTime>
  <Pages>8</Pages>
  <Words>2038</Words>
  <Characters>11209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14</cp:revision>
  <dcterms:created xsi:type="dcterms:W3CDTF">2021-07-10T06:49:00Z</dcterms:created>
  <dcterms:modified xsi:type="dcterms:W3CDTF">2021-08-17T18:16:00Z</dcterms:modified>
</cp:coreProperties>
</file>